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533B" w14:textId="77777777" w:rsidR="009B3379" w:rsidRPr="009B3379" w:rsidRDefault="009B3379" w:rsidP="009B3379">
      <w:pPr>
        <w:jc w:val="center"/>
        <w:rPr>
          <w:rFonts w:ascii="Times New Roman" w:hAnsi="Times New Roman" w:cs="Times New Roman"/>
          <w:sz w:val="24"/>
          <w:szCs w:val="24"/>
        </w:rPr>
      </w:pPr>
    </w:p>
    <w:p w14:paraId="0AC9C193" w14:textId="18787CD0" w:rsidR="009B3379" w:rsidRPr="009B3379" w:rsidRDefault="009B3379" w:rsidP="009B3379">
      <w:pPr>
        <w:jc w:val="center"/>
        <w:rPr>
          <w:rFonts w:ascii="Times New Roman" w:hAnsi="Times New Roman" w:cs="Times New Roman"/>
          <w:sz w:val="24"/>
          <w:szCs w:val="24"/>
        </w:rPr>
      </w:pPr>
      <w:r w:rsidRPr="009B3379">
        <w:rPr>
          <w:rFonts w:ascii="Times New Roman" w:hAnsi="Times New Roman" w:cs="Times New Roman"/>
          <w:sz w:val="24"/>
          <w:szCs w:val="24"/>
        </w:rPr>
        <w:t xml:space="preserve"> </w:t>
      </w:r>
      <w:r w:rsidRPr="009B3379">
        <w:rPr>
          <w:rFonts w:ascii="Times New Roman" w:hAnsi="Times New Roman" w:cs="Times New Roman"/>
          <w:b/>
          <w:bCs/>
          <w:sz w:val="24"/>
          <w:szCs w:val="24"/>
        </w:rPr>
        <w:t xml:space="preserve">INFO-B 691: Project/Thesis </w:t>
      </w:r>
      <w:r w:rsidR="00C22208" w:rsidRPr="006241F6">
        <w:rPr>
          <w:rFonts w:ascii="Times New Roman" w:hAnsi="Times New Roman" w:cs="Times New Roman"/>
          <w:b/>
          <w:bCs/>
          <w:sz w:val="24"/>
          <w:szCs w:val="24"/>
        </w:rPr>
        <w:t>Pre-Assessment</w:t>
      </w:r>
      <w:r w:rsidRPr="009B3379">
        <w:rPr>
          <w:rFonts w:ascii="Times New Roman" w:hAnsi="Times New Roman" w:cs="Times New Roman"/>
          <w:b/>
          <w:bCs/>
          <w:sz w:val="24"/>
          <w:szCs w:val="24"/>
        </w:rPr>
        <w:t xml:space="preserve"> Form </w:t>
      </w:r>
    </w:p>
    <w:p w14:paraId="1E31B838" w14:textId="2FC1766E" w:rsidR="009B3379" w:rsidRPr="006241F6" w:rsidRDefault="009B3379" w:rsidP="009B3379">
      <w:pPr>
        <w:jc w:val="center"/>
        <w:rPr>
          <w:rFonts w:ascii="Times New Roman" w:hAnsi="Times New Roman" w:cs="Times New Roman"/>
          <w:sz w:val="24"/>
          <w:szCs w:val="24"/>
        </w:rPr>
      </w:pPr>
      <w:r w:rsidRPr="009B3379">
        <w:rPr>
          <w:rFonts w:ascii="Times New Roman" w:hAnsi="Times New Roman" w:cs="Times New Roman"/>
          <w:b/>
          <w:bCs/>
          <w:sz w:val="24"/>
          <w:szCs w:val="24"/>
        </w:rPr>
        <w:t xml:space="preserve">Student Name: </w:t>
      </w:r>
      <w:r w:rsidRPr="009B3379">
        <w:rPr>
          <w:rFonts w:ascii="Times New Roman" w:hAnsi="Times New Roman" w:cs="Times New Roman"/>
          <w:sz w:val="24"/>
          <w:szCs w:val="24"/>
        </w:rPr>
        <w:t>__________</w:t>
      </w:r>
      <w:r w:rsidR="00E320BD" w:rsidRPr="006241F6">
        <w:rPr>
          <w:rFonts w:ascii="Times New Roman" w:hAnsi="Times New Roman" w:cs="Times New Roman"/>
          <w:sz w:val="24"/>
          <w:szCs w:val="24"/>
        </w:rPr>
        <w:t>Puja Darshana Mishra</w:t>
      </w:r>
      <w:r w:rsidRPr="009B3379">
        <w:rPr>
          <w:rFonts w:ascii="Times New Roman" w:hAnsi="Times New Roman" w:cs="Times New Roman"/>
          <w:sz w:val="24"/>
          <w:szCs w:val="24"/>
        </w:rPr>
        <w:t>_________________________</w:t>
      </w:r>
    </w:p>
    <w:p w14:paraId="7913CE49" w14:textId="35F3D200" w:rsidR="009B3379" w:rsidRPr="009B3379" w:rsidRDefault="009B3379" w:rsidP="009B3379">
      <w:pPr>
        <w:jc w:val="center"/>
        <w:rPr>
          <w:rFonts w:ascii="Times New Roman" w:hAnsi="Times New Roman" w:cs="Times New Roman"/>
          <w:sz w:val="24"/>
          <w:szCs w:val="24"/>
        </w:rPr>
      </w:pPr>
      <w:r w:rsidRPr="009B3379">
        <w:rPr>
          <w:rFonts w:ascii="Times New Roman" w:hAnsi="Times New Roman" w:cs="Times New Roman"/>
          <w:sz w:val="24"/>
          <w:szCs w:val="24"/>
        </w:rPr>
        <w:t xml:space="preserve"> </w:t>
      </w:r>
      <w:r w:rsidRPr="009B3379">
        <w:rPr>
          <w:rFonts w:ascii="Times New Roman" w:hAnsi="Times New Roman" w:cs="Times New Roman"/>
          <w:b/>
          <w:bCs/>
          <w:sz w:val="24"/>
          <w:szCs w:val="24"/>
        </w:rPr>
        <w:t>Student ID</w:t>
      </w:r>
      <w:r w:rsidRPr="009B3379">
        <w:rPr>
          <w:rFonts w:ascii="Times New Roman" w:hAnsi="Times New Roman" w:cs="Times New Roman"/>
          <w:sz w:val="24"/>
          <w:szCs w:val="24"/>
        </w:rPr>
        <w:t>: ______</w:t>
      </w:r>
      <w:r w:rsidR="00E320BD" w:rsidRPr="006241F6">
        <w:rPr>
          <w:rFonts w:ascii="Times New Roman" w:hAnsi="Times New Roman" w:cs="Times New Roman"/>
          <w:sz w:val="24"/>
          <w:szCs w:val="24"/>
        </w:rPr>
        <w:t>2001</w:t>
      </w:r>
      <w:r w:rsidR="0025224B" w:rsidRPr="006241F6">
        <w:rPr>
          <w:rFonts w:ascii="Times New Roman" w:hAnsi="Times New Roman" w:cs="Times New Roman"/>
          <w:sz w:val="24"/>
          <w:szCs w:val="24"/>
        </w:rPr>
        <w:t>290409</w:t>
      </w:r>
      <w:r w:rsidRPr="009B3379">
        <w:rPr>
          <w:rFonts w:ascii="Times New Roman" w:hAnsi="Times New Roman" w:cs="Times New Roman"/>
          <w:sz w:val="24"/>
          <w:szCs w:val="24"/>
        </w:rPr>
        <w:t xml:space="preserve">___________ </w:t>
      </w:r>
    </w:p>
    <w:p w14:paraId="07DDB4F8" w14:textId="77777777" w:rsidR="009B3379" w:rsidRPr="009B3379" w:rsidRDefault="009B3379" w:rsidP="0047190D">
      <w:pPr>
        <w:rPr>
          <w:rFonts w:ascii="Times New Roman" w:hAnsi="Times New Roman" w:cs="Times New Roman"/>
          <w:sz w:val="24"/>
          <w:szCs w:val="24"/>
        </w:rPr>
      </w:pPr>
      <w:r w:rsidRPr="009B3379">
        <w:rPr>
          <w:rFonts w:ascii="Times New Roman" w:hAnsi="Times New Roman" w:cs="Times New Roman"/>
          <w:b/>
          <w:bCs/>
          <w:sz w:val="24"/>
          <w:szCs w:val="24"/>
        </w:rPr>
        <w:t xml:space="preserve">Project </w:t>
      </w:r>
    </w:p>
    <w:p w14:paraId="5F7437AD" w14:textId="7ED93A6B" w:rsidR="009B3379" w:rsidRPr="006241F6" w:rsidRDefault="00E320BD" w:rsidP="0047190D">
      <w:pPr>
        <w:rPr>
          <w:rFonts w:ascii="Times New Roman" w:hAnsi="Times New Roman" w:cs="Times New Roman"/>
          <w:b/>
          <w:bCs/>
          <w:sz w:val="24"/>
          <w:szCs w:val="24"/>
        </w:rPr>
      </w:pPr>
      <w:r w:rsidRPr="006241F6">
        <w:rPr>
          <w:rFonts w:ascii="Times New Roman" w:hAnsi="Times New Roman" w:cs="Times New Roman"/>
          <w:b/>
          <w:bCs/>
          <w:sz w:val="24"/>
          <w:szCs w:val="24"/>
        </w:rPr>
        <w:t>Faculty advisor: _____</w:t>
      </w:r>
      <w:r w:rsidR="00491200" w:rsidRPr="006241F6">
        <w:rPr>
          <w:rFonts w:ascii="Times New Roman" w:hAnsi="Times New Roman" w:cs="Times New Roman"/>
          <w:b/>
          <w:bCs/>
          <w:sz w:val="24"/>
          <w:szCs w:val="24"/>
        </w:rPr>
        <w:t xml:space="preserve">Saptarshi </w:t>
      </w:r>
      <w:r w:rsidR="00BF7110" w:rsidRPr="006241F6">
        <w:rPr>
          <w:rFonts w:ascii="Times New Roman" w:hAnsi="Times New Roman" w:cs="Times New Roman"/>
          <w:b/>
          <w:bCs/>
          <w:sz w:val="24"/>
          <w:szCs w:val="24"/>
        </w:rPr>
        <w:t>Purkayastha</w:t>
      </w:r>
      <w:r w:rsidRPr="006241F6">
        <w:rPr>
          <w:rFonts w:ascii="Times New Roman" w:hAnsi="Times New Roman" w:cs="Times New Roman"/>
          <w:b/>
          <w:bCs/>
          <w:sz w:val="24"/>
          <w:szCs w:val="24"/>
        </w:rPr>
        <w:t>___________</w:t>
      </w:r>
    </w:p>
    <w:p w14:paraId="7209B366" w14:textId="2984ED98" w:rsidR="00491200" w:rsidRPr="009B3379" w:rsidRDefault="00491200" w:rsidP="0047190D">
      <w:pPr>
        <w:rPr>
          <w:rFonts w:ascii="Times New Roman" w:hAnsi="Times New Roman" w:cs="Times New Roman"/>
          <w:sz w:val="24"/>
          <w:szCs w:val="24"/>
        </w:rPr>
      </w:pPr>
      <w:r w:rsidRPr="006241F6">
        <w:rPr>
          <w:rFonts w:ascii="Times New Roman" w:hAnsi="Times New Roman" w:cs="Times New Roman"/>
          <w:b/>
          <w:bCs/>
          <w:sz w:val="24"/>
          <w:szCs w:val="24"/>
        </w:rPr>
        <w:t xml:space="preserve">Semester to be enrolled in: </w:t>
      </w:r>
      <w:r w:rsidR="00C22208" w:rsidRPr="006241F6">
        <w:rPr>
          <w:rFonts w:ascii="Times New Roman" w:hAnsi="Times New Roman" w:cs="Times New Roman"/>
          <w:b/>
          <w:bCs/>
          <w:sz w:val="24"/>
          <w:szCs w:val="24"/>
        </w:rPr>
        <w:t xml:space="preserve">Spring 2025 </w:t>
      </w:r>
    </w:p>
    <w:p w14:paraId="1D1ED1F1" w14:textId="77777777" w:rsidR="00F07358" w:rsidRPr="006241F6" w:rsidRDefault="00F07358" w:rsidP="009130CA">
      <w:pPr>
        <w:jc w:val="center"/>
        <w:rPr>
          <w:rFonts w:ascii="Times New Roman" w:hAnsi="Times New Roman" w:cs="Times New Roman"/>
          <w:sz w:val="24"/>
          <w:szCs w:val="24"/>
        </w:rPr>
      </w:pPr>
    </w:p>
    <w:p w14:paraId="4820BAC6" w14:textId="77777777" w:rsidR="00F07358" w:rsidRPr="006241F6" w:rsidRDefault="00F07358" w:rsidP="009130CA">
      <w:pPr>
        <w:jc w:val="center"/>
        <w:rPr>
          <w:rFonts w:ascii="Times New Roman" w:hAnsi="Times New Roman" w:cs="Times New Roman"/>
          <w:sz w:val="24"/>
          <w:szCs w:val="24"/>
        </w:rPr>
      </w:pPr>
    </w:p>
    <w:p w14:paraId="5B36488A" w14:textId="77777777" w:rsidR="00F07358" w:rsidRPr="006241F6" w:rsidRDefault="00F07358" w:rsidP="009130CA">
      <w:pPr>
        <w:jc w:val="center"/>
        <w:rPr>
          <w:rFonts w:ascii="Times New Roman" w:hAnsi="Times New Roman" w:cs="Times New Roman"/>
          <w:sz w:val="24"/>
          <w:szCs w:val="24"/>
        </w:rPr>
      </w:pPr>
    </w:p>
    <w:p w14:paraId="58CC19A7" w14:textId="77777777" w:rsidR="00F07358" w:rsidRPr="006241F6" w:rsidRDefault="00F07358" w:rsidP="009130CA">
      <w:pPr>
        <w:jc w:val="center"/>
        <w:rPr>
          <w:rFonts w:ascii="Times New Roman" w:hAnsi="Times New Roman" w:cs="Times New Roman"/>
          <w:sz w:val="24"/>
          <w:szCs w:val="24"/>
        </w:rPr>
      </w:pPr>
    </w:p>
    <w:p w14:paraId="29243C5E" w14:textId="77777777" w:rsidR="00F07358" w:rsidRPr="006241F6" w:rsidRDefault="00F07358" w:rsidP="009130CA">
      <w:pPr>
        <w:jc w:val="center"/>
        <w:rPr>
          <w:rFonts w:ascii="Times New Roman" w:hAnsi="Times New Roman" w:cs="Times New Roman"/>
          <w:sz w:val="24"/>
          <w:szCs w:val="24"/>
        </w:rPr>
      </w:pPr>
    </w:p>
    <w:p w14:paraId="445194CC" w14:textId="77777777" w:rsidR="00F07358" w:rsidRPr="006241F6" w:rsidRDefault="00F07358" w:rsidP="009130CA">
      <w:pPr>
        <w:jc w:val="center"/>
        <w:rPr>
          <w:rFonts w:ascii="Times New Roman" w:hAnsi="Times New Roman" w:cs="Times New Roman"/>
          <w:sz w:val="24"/>
          <w:szCs w:val="24"/>
        </w:rPr>
      </w:pPr>
    </w:p>
    <w:p w14:paraId="38E7AF65" w14:textId="77777777" w:rsidR="00F07358" w:rsidRPr="006241F6" w:rsidRDefault="00F07358" w:rsidP="009130CA">
      <w:pPr>
        <w:jc w:val="center"/>
        <w:rPr>
          <w:rFonts w:ascii="Times New Roman" w:hAnsi="Times New Roman" w:cs="Times New Roman"/>
          <w:sz w:val="24"/>
          <w:szCs w:val="24"/>
        </w:rPr>
      </w:pPr>
    </w:p>
    <w:p w14:paraId="658774D2" w14:textId="77777777" w:rsidR="00F07358" w:rsidRPr="006241F6" w:rsidRDefault="00F07358" w:rsidP="009130CA">
      <w:pPr>
        <w:jc w:val="center"/>
        <w:rPr>
          <w:rFonts w:ascii="Times New Roman" w:hAnsi="Times New Roman" w:cs="Times New Roman"/>
          <w:sz w:val="24"/>
          <w:szCs w:val="24"/>
        </w:rPr>
      </w:pPr>
    </w:p>
    <w:p w14:paraId="53AE9224" w14:textId="77777777" w:rsidR="00F07358" w:rsidRPr="006241F6" w:rsidRDefault="00F07358" w:rsidP="009130CA">
      <w:pPr>
        <w:jc w:val="center"/>
        <w:rPr>
          <w:rFonts w:ascii="Times New Roman" w:hAnsi="Times New Roman" w:cs="Times New Roman"/>
          <w:sz w:val="24"/>
          <w:szCs w:val="24"/>
        </w:rPr>
      </w:pPr>
    </w:p>
    <w:p w14:paraId="2A6EEA94" w14:textId="77777777" w:rsidR="00F07358" w:rsidRPr="006241F6" w:rsidRDefault="00F07358" w:rsidP="009130CA">
      <w:pPr>
        <w:jc w:val="center"/>
        <w:rPr>
          <w:rFonts w:ascii="Times New Roman" w:hAnsi="Times New Roman" w:cs="Times New Roman"/>
          <w:sz w:val="24"/>
          <w:szCs w:val="24"/>
        </w:rPr>
      </w:pPr>
    </w:p>
    <w:p w14:paraId="718BEA53" w14:textId="77777777" w:rsidR="00F07358" w:rsidRPr="006241F6" w:rsidRDefault="00F07358" w:rsidP="009130CA">
      <w:pPr>
        <w:jc w:val="center"/>
        <w:rPr>
          <w:rFonts w:ascii="Times New Roman" w:hAnsi="Times New Roman" w:cs="Times New Roman"/>
          <w:sz w:val="24"/>
          <w:szCs w:val="24"/>
        </w:rPr>
      </w:pPr>
    </w:p>
    <w:p w14:paraId="42D9DBB4" w14:textId="77777777" w:rsidR="00F07358" w:rsidRPr="006241F6" w:rsidRDefault="00F07358" w:rsidP="009130CA">
      <w:pPr>
        <w:jc w:val="center"/>
        <w:rPr>
          <w:rFonts w:ascii="Times New Roman" w:hAnsi="Times New Roman" w:cs="Times New Roman"/>
          <w:sz w:val="24"/>
          <w:szCs w:val="24"/>
        </w:rPr>
      </w:pPr>
    </w:p>
    <w:p w14:paraId="18427E23" w14:textId="77777777" w:rsidR="00F07358" w:rsidRPr="006241F6" w:rsidRDefault="00F07358" w:rsidP="009130CA">
      <w:pPr>
        <w:jc w:val="center"/>
        <w:rPr>
          <w:rFonts w:ascii="Times New Roman" w:hAnsi="Times New Roman" w:cs="Times New Roman"/>
          <w:sz w:val="24"/>
          <w:szCs w:val="24"/>
        </w:rPr>
      </w:pPr>
    </w:p>
    <w:p w14:paraId="4246C460" w14:textId="77777777" w:rsidR="00F07358" w:rsidRPr="006241F6" w:rsidRDefault="00F07358" w:rsidP="009130CA">
      <w:pPr>
        <w:jc w:val="center"/>
        <w:rPr>
          <w:rFonts w:ascii="Times New Roman" w:hAnsi="Times New Roman" w:cs="Times New Roman"/>
          <w:sz w:val="24"/>
          <w:szCs w:val="24"/>
        </w:rPr>
      </w:pPr>
    </w:p>
    <w:p w14:paraId="022D9A2F" w14:textId="77777777" w:rsidR="00F07358" w:rsidRPr="006241F6" w:rsidRDefault="00F07358" w:rsidP="009130CA">
      <w:pPr>
        <w:jc w:val="center"/>
        <w:rPr>
          <w:rFonts w:ascii="Times New Roman" w:hAnsi="Times New Roman" w:cs="Times New Roman"/>
          <w:sz w:val="24"/>
          <w:szCs w:val="24"/>
        </w:rPr>
      </w:pPr>
    </w:p>
    <w:p w14:paraId="25E24452" w14:textId="77777777" w:rsidR="00F07358" w:rsidRPr="006241F6" w:rsidRDefault="00F07358" w:rsidP="009130CA">
      <w:pPr>
        <w:jc w:val="center"/>
        <w:rPr>
          <w:rFonts w:ascii="Times New Roman" w:hAnsi="Times New Roman" w:cs="Times New Roman"/>
          <w:sz w:val="24"/>
          <w:szCs w:val="24"/>
        </w:rPr>
      </w:pPr>
    </w:p>
    <w:p w14:paraId="3400DC6C" w14:textId="77777777" w:rsidR="00F07358" w:rsidRPr="006241F6" w:rsidRDefault="00F07358" w:rsidP="009130CA">
      <w:pPr>
        <w:jc w:val="center"/>
        <w:rPr>
          <w:rFonts w:ascii="Times New Roman" w:hAnsi="Times New Roman" w:cs="Times New Roman"/>
          <w:sz w:val="24"/>
          <w:szCs w:val="24"/>
        </w:rPr>
      </w:pPr>
    </w:p>
    <w:p w14:paraId="5D1C41D1" w14:textId="77777777" w:rsidR="00F07358" w:rsidRPr="006241F6" w:rsidRDefault="00F07358" w:rsidP="009130CA">
      <w:pPr>
        <w:jc w:val="center"/>
        <w:rPr>
          <w:rFonts w:ascii="Times New Roman" w:hAnsi="Times New Roman" w:cs="Times New Roman"/>
          <w:sz w:val="24"/>
          <w:szCs w:val="24"/>
        </w:rPr>
      </w:pPr>
    </w:p>
    <w:p w14:paraId="016FFA19" w14:textId="77777777" w:rsidR="00F07358" w:rsidRPr="006241F6" w:rsidRDefault="00F07358" w:rsidP="009130CA">
      <w:pPr>
        <w:jc w:val="center"/>
        <w:rPr>
          <w:rFonts w:ascii="Times New Roman" w:hAnsi="Times New Roman" w:cs="Times New Roman"/>
          <w:sz w:val="24"/>
          <w:szCs w:val="24"/>
        </w:rPr>
      </w:pPr>
    </w:p>
    <w:p w14:paraId="35F1D7B0" w14:textId="77777777" w:rsidR="00F07358" w:rsidRPr="006241F6" w:rsidRDefault="00F07358" w:rsidP="009130CA">
      <w:pPr>
        <w:jc w:val="center"/>
        <w:rPr>
          <w:rFonts w:ascii="Times New Roman" w:hAnsi="Times New Roman" w:cs="Times New Roman"/>
          <w:sz w:val="24"/>
          <w:szCs w:val="24"/>
        </w:rPr>
      </w:pPr>
    </w:p>
    <w:p w14:paraId="1AF8C268" w14:textId="77777777" w:rsidR="00F07358" w:rsidRPr="006241F6" w:rsidRDefault="00F07358" w:rsidP="009130CA">
      <w:pPr>
        <w:jc w:val="center"/>
        <w:rPr>
          <w:rFonts w:ascii="Times New Roman" w:hAnsi="Times New Roman" w:cs="Times New Roman"/>
          <w:sz w:val="24"/>
          <w:szCs w:val="24"/>
        </w:rPr>
      </w:pPr>
    </w:p>
    <w:p w14:paraId="3BDCD435" w14:textId="77777777" w:rsidR="00F07358" w:rsidRPr="006241F6" w:rsidRDefault="00F07358" w:rsidP="009130CA">
      <w:pPr>
        <w:jc w:val="center"/>
        <w:rPr>
          <w:rFonts w:ascii="Times New Roman" w:hAnsi="Times New Roman" w:cs="Times New Roman"/>
          <w:sz w:val="24"/>
          <w:szCs w:val="24"/>
        </w:rPr>
      </w:pPr>
    </w:p>
    <w:p w14:paraId="4D803BC0" w14:textId="5DE18DF2" w:rsidR="1CB5DCA7" w:rsidRDefault="1CB5DCA7" w:rsidP="1CB5DCA7">
      <w:pPr>
        <w:jc w:val="center"/>
        <w:rPr>
          <w:rFonts w:ascii="Times New Roman" w:hAnsi="Times New Roman" w:cs="Times New Roman"/>
          <w:sz w:val="24"/>
          <w:szCs w:val="24"/>
        </w:rPr>
      </w:pPr>
    </w:p>
    <w:p w14:paraId="6B990509" w14:textId="77777777" w:rsidR="00F07358" w:rsidRPr="006241F6" w:rsidRDefault="00F07358" w:rsidP="00C22208">
      <w:pPr>
        <w:rPr>
          <w:rFonts w:ascii="Times New Roman" w:hAnsi="Times New Roman" w:cs="Times New Roman"/>
          <w:sz w:val="24"/>
          <w:szCs w:val="24"/>
        </w:rPr>
      </w:pPr>
    </w:p>
    <w:p w14:paraId="49072D4B" w14:textId="5CABA3BE" w:rsidR="00A3084E" w:rsidRPr="006241F6" w:rsidRDefault="00A3084E" w:rsidP="00A3084E">
      <w:pPr>
        <w:rPr>
          <w:rFonts w:ascii="Times New Roman" w:hAnsi="Times New Roman" w:cs="Times New Roman"/>
          <w:b/>
          <w:bCs/>
          <w:sz w:val="24"/>
          <w:szCs w:val="24"/>
        </w:rPr>
      </w:pPr>
      <w:r w:rsidRPr="006241F6">
        <w:rPr>
          <w:rFonts w:ascii="Times New Roman" w:hAnsi="Times New Roman" w:cs="Times New Roman"/>
          <w:b/>
          <w:bCs/>
          <w:sz w:val="24"/>
          <w:szCs w:val="24"/>
        </w:rPr>
        <w:t>Personalized Prognosis for Chronic Wound Healing: Predicting Healing Time Using a Multivariate Approach</w:t>
      </w:r>
    </w:p>
    <w:p w14:paraId="0283BEC6" w14:textId="77777777" w:rsidR="009130CA" w:rsidRPr="009130CA" w:rsidRDefault="009130CA" w:rsidP="009130CA">
      <w:pPr>
        <w:rPr>
          <w:rFonts w:ascii="Times New Roman" w:hAnsi="Times New Roman" w:cs="Times New Roman"/>
          <w:sz w:val="24"/>
          <w:szCs w:val="24"/>
        </w:rPr>
      </w:pPr>
    </w:p>
    <w:p w14:paraId="133A6D5A" w14:textId="77777777"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1. What are your personal and professional goals for this project/thesis? </w:t>
      </w:r>
    </w:p>
    <w:p w14:paraId="5032FF68" w14:textId="08D32E47" w:rsidR="009D4E4F" w:rsidRPr="006241F6" w:rsidRDefault="009D4E4F" w:rsidP="009D4E4F">
      <w:pPr>
        <w:ind w:left="284"/>
        <w:rPr>
          <w:rFonts w:ascii="Times New Roman" w:hAnsi="Times New Roman" w:cs="Times New Roman"/>
          <w:sz w:val="24"/>
          <w:szCs w:val="24"/>
        </w:rPr>
      </w:pPr>
      <w:r w:rsidRPr="26B43E3B">
        <w:rPr>
          <w:rFonts w:ascii="Times New Roman" w:hAnsi="Times New Roman" w:cs="Times New Roman"/>
          <w:sz w:val="24"/>
          <w:szCs w:val="24"/>
        </w:rPr>
        <w:t xml:space="preserve">Personal goals: My personal goal is to work on </w:t>
      </w:r>
      <w:r w:rsidR="73AD90D6" w:rsidRPr="26B43E3B">
        <w:rPr>
          <w:rFonts w:ascii="Times New Roman" w:hAnsi="Times New Roman" w:cs="Times New Roman"/>
          <w:sz w:val="24"/>
          <w:szCs w:val="24"/>
        </w:rPr>
        <w:t>an</w:t>
      </w:r>
      <w:r w:rsidRPr="26B43E3B">
        <w:rPr>
          <w:rFonts w:ascii="Times New Roman" w:hAnsi="Times New Roman" w:cs="Times New Roman"/>
          <w:sz w:val="24"/>
          <w:szCs w:val="24"/>
        </w:rPr>
        <w:t xml:space="preserve"> independent capstone project and contribute to the development of personalized healthcare decision support tools using machine learning approaches.</w:t>
      </w:r>
    </w:p>
    <w:p w14:paraId="05724E77" w14:textId="67677DC0" w:rsidR="009D4E4F" w:rsidRPr="009130CA" w:rsidRDefault="009D4E4F" w:rsidP="009D4E4F">
      <w:pPr>
        <w:ind w:left="284"/>
        <w:rPr>
          <w:rFonts w:ascii="Times New Roman" w:hAnsi="Times New Roman" w:cs="Times New Roman"/>
          <w:sz w:val="24"/>
          <w:szCs w:val="24"/>
        </w:rPr>
      </w:pPr>
      <w:r w:rsidRPr="26B43E3B">
        <w:rPr>
          <w:rFonts w:ascii="Times New Roman" w:hAnsi="Times New Roman" w:cs="Times New Roman"/>
          <w:sz w:val="24"/>
          <w:szCs w:val="24"/>
        </w:rPr>
        <w:t>Professional goals: My professional goal is to be able to apply a</w:t>
      </w:r>
      <w:r w:rsidR="71BD9BBE" w:rsidRPr="26B43E3B">
        <w:rPr>
          <w:rFonts w:ascii="Times New Roman" w:hAnsi="Times New Roman" w:cs="Times New Roman"/>
          <w:sz w:val="24"/>
          <w:szCs w:val="24"/>
        </w:rPr>
        <w:t>n</w:t>
      </w:r>
      <w:r w:rsidRPr="26B43E3B">
        <w:rPr>
          <w:rFonts w:ascii="Times New Roman" w:hAnsi="Times New Roman" w:cs="Times New Roman"/>
          <w:sz w:val="24"/>
          <w:szCs w:val="24"/>
        </w:rPr>
        <w:t xml:space="preserve"> advanced machine learning techniques to derive meaningful insights from multivariate datasets, combining demographic, clinical data and treatment histories.</w:t>
      </w:r>
      <w:r w:rsidR="00E973DC" w:rsidRPr="26B43E3B">
        <w:rPr>
          <w:rFonts w:ascii="Times New Roman" w:hAnsi="Times New Roman" w:cs="Times New Roman"/>
          <w:sz w:val="24"/>
          <w:szCs w:val="24"/>
        </w:rPr>
        <w:t xml:space="preserve"> This would equip me with experience in creating a system that can be practically used in clinical settings.</w:t>
      </w:r>
    </w:p>
    <w:p w14:paraId="4381CABF" w14:textId="69942691"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2. Give a detailed description of your project/thesis</w:t>
      </w:r>
      <w:r w:rsidR="009D4E4F" w:rsidRPr="006241F6">
        <w:rPr>
          <w:rFonts w:ascii="Times New Roman" w:hAnsi="Times New Roman" w:cs="Times New Roman"/>
          <w:b/>
          <w:bCs/>
          <w:sz w:val="24"/>
          <w:szCs w:val="24"/>
        </w:rPr>
        <w:t>.</w:t>
      </w:r>
    </w:p>
    <w:p w14:paraId="0E5EF6E8" w14:textId="29E6DF4A" w:rsidR="00A1362C" w:rsidRPr="00A1362C" w:rsidRDefault="00A1362C" w:rsidP="004B3DA6">
      <w:pPr>
        <w:numPr>
          <w:ilvl w:val="0"/>
          <w:numId w:val="3"/>
        </w:numPr>
        <w:rPr>
          <w:rFonts w:ascii="Times New Roman" w:hAnsi="Times New Roman" w:cs="Times New Roman"/>
          <w:b/>
          <w:bCs/>
          <w:sz w:val="24"/>
          <w:szCs w:val="24"/>
        </w:rPr>
      </w:pPr>
      <w:r>
        <w:rPr>
          <w:rFonts w:ascii="Times New Roman" w:hAnsi="Times New Roman" w:cs="Times New Roman"/>
          <w:b/>
          <w:bCs/>
          <w:sz w:val="24"/>
          <w:szCs w:val="24"/>
        </w:rPr>
        <w:t>Introduction</w:t>
      </w:r>
      <w:r w:rsidRPr="00A1362C">
        <w:rPr>
          <w:rFonts w:ascii="Times New Roman" w:hAnsi="Times New Roman" w:cs="Times New Roman"/>
          <w:b/>
          <w:bCs/>
          <w:sz w:val="24"/>
          <w:szCs w:val="24"/>
        </w:rPr>
        <w:t>:</w:t>
      </w:r>
    </w:p>
    <w:p w14:paraId="58721BA2" w14:textId="0917AF71" w:rsidR="00A1362C" w:rsidRDefault="00E973DC" w:rsidP="00A1362C">
      <w:pPr>
        <w:ind w:left="720"/>
        <w:rPr>
          <w:rFonts w:ascii="Times New Roman" w:hAnsi="Times New Roman" w:cs="Times New Roman"/>
          <w:sz w:val="24"/>
          <w:szCs w:val="24"/>
        </w:rPr>
      </w:pPr>
      <w:r w:rsidRPr="52E9CC06">
        <w:rPr>
          <w:rFonts w:ascii="Times New Roman" w:hAnsi="Times New Roman" w:cs="Times New Roman"/>
          <w:sz w:val="24"/>
          <w:szCs w:val="24"/>
        </w:rPr>
        <w:t xml:space="preserve">This project focuses on creating a personalized prognosis system for predicting the healing time of </w:t>
      </w:r>
      <w:commentRangeStart w:id="0"/>
      <w:r w:rsidRPr="52E9CC06">
        <w:rPr>
          <w:rFonts w:ascii="Times New Roman" w:hAnsi="Times New Roman" w:cs="Times New Roman"/>
          <w:sz w:val="24"/>
          <w:szCs w:val="24"/>
        </w:rPr>
        <w:t>chronic wounds</w:t>
      </w:r>
      <w:commentRangeEnd w:id="0"/>
      <w:r>
        <w:commentReference w:id="0"/>
      </w:r>
      <w:r w:rsidRPr="52E9CC06">
        <w:rPr>
          <w:rFonts w:ascii="Times New Roman" w:hAnsi="Times New Roman" w:cs="Times New Roman"/>
          <w:sz w:val="24"/>
          <w:szCs w:val="24"/>
        </w:rPr>
        <w:t xml:space="preserve"> based on individual patient factors. </w:t>
      </w:r>
      <w:bookmarkStart w:id="2" w:name="_Hlk187420054"/>
      <w:r w:rsidR="00A44319">
        <w:rPr>
          <w:rFonts w:ascii="Times New Roman" w:hAnsi="Times New Roman" w:cs="Times New Roman"/>
          <w:sz w:val="24"/>
          <w:szCs w:val="24"/>
        </w:rPr>
        <w:t>Chronic wounds are the wounds that fail to heal in the normal path in a timely manner, the reparative process is delayed due to various factors. These are the wounds that fail to produce anatomic and functional integrity over a period of 3 months (</w:t>
      </w:r>
      <w:proofErr w:type="spellStart"/>
      <w:r w:rsidR="00A44319" w:rsidRPr="007A1D92">
        <w:rPr>
          <w:rFonts w:ascii="Times New Roman" w:hAnsi="Times New Roman" w:cs="Times New Roman"/>
          <w:sz w:val="24"/>
          <w:szCs w:val="24"/>
        </w:rPr>
        <w:t>Boukovalas</w:t>
      </w:r>
      <w:proofErr w:type="spellEnd"/>
      <w:r w:rsidR="00A44319">
        <w:rPr>
          <w:rFonts w:ascii="Times New Roman" w:hAnsi="Times New Roman" w:cs="Times New Roman"/>
          <w:sz w:val="24"/>
          <w:szCs w:val="24"/>
        </w:rPr>
        <w:t xml:space="preserve"> et al., 2023). </w:t>
      </w:r>
      <w:bookmarkEnd w:id="2"/>
      <w:r w:rsidRPr="52E9CC06">
        <w:rPr>
          <w:rFonts w:ascii="Times New Roman" w:hAnsi="Times New Roman" w:cs="Times New Roman"/>
          <w:sz w:val="24"/>
          <w:szCs w:val="24"/>
        </w:rPr>
        <w:t xml:space="preserve">The model will incorporate multivariate data such as patient demographics (age, gender, comorbidities), Wound characteristics (depth, stage, infection, necrosis, wound size, granulation, fibrin), </w:t>
      </w:r>
      <w:r w:rsidR="2136A7C1" w:rsidRPr="52E9CC06">
        <w:rPr>
          <w:rFonts w:ascii="Times New Roman" w:hAnsi="Times New Roman" w:cs="Times New Roman"/>
          <w:sz w:val="24"/>
          <w:szCs w:val="24"/>
        </w:rPr>
        <w:t xml:space="preserve">and </w:t>
      </w:r>
      <w:r w:rsidRPr="52E9CC06">
        <w:rPr>
          <w:rFonts w:ascii="Times New Roman" w:hAnsi="Times New Roman" w:cs="Times New Roman"/>
          <w:sz w:val="24"/>
          <w:szCs w:val="24"/>
        </w:rPr>
        <w:t xml:space="preserve">Treatment data </w:t>
      </w:r>
      <w:r w:rsidR="00D266B5" w:rsidRPr="52E9CC06">
        <w:rPr>
          <w:rFonts w:ascii="Times New Roman" w:hAnsi="Times New Roman" w:cs="Times New Roman"/>
          <w:sz w:val="24"/>
          <w:szCs w:val="24"/>
        </w:rPr>
        <w:t>(medication</w:t>
      </w:r>
      <w:r w:rsidRPr="52E9CC06">
        <w:rPr>
          <w:rFonts w:ascii="Times New Roman" w:hAnsi="Times New Roman" w:cs="Times New Roman"/>
          <w:sz w:val="24"/>
          <w:szCs w:val="24"/>
        </w:rPr>
        <w:t>,</w:t>
      </w:r>
      <w:r w:rsidR="00D266B5" w:rsidRPr="52E9CC06">
        <w:rPr>
          <w:rFonts w:ascii="Times New Roman" w:hAnsi="Times New Roman" w:cs="Times New Roman"/>
          <w:sz w:val="24"/>
          <w:szCs w:val="24"/>
        </w:rPr>
        <w:t xml:space="preserve"> </w:t>
      </w:r>
      <w:r w:rsidRPr="52E9CC06">
        <w:rPr>
          <w:rFonts w:ascii="Times New Roman" w:hAnsi="Times New Roman" w:cs="Times New Roman"/>
          <w:sz w:val="24"/>
          <w:szCs w:val="24"/>
        </w:rPr>
        <w:t>compliance).</w:t>
      </w:r>
      <w:r w:rsidR="00D266B5" w:rsidRPr="52E9CC06">
        <w:rPr>
          <w:rFonts w:ascii="Times New Roman" w:hAnsi="Times New Roman" w:cs="Times New Roman"/>
          <w:sz w:val="24"/>
          <w:szCs w:val="24"/>
        </w:rPr>
        <w:t xml:space="preserve"> Using this data, a machine learning model will be developed to predict healing time in days and provide a confidence interval (uncertainty estimates) around that prediction.</w:t>
      </w:r>
      <w:r w:rsidR="00A1362C" w:rsidRPr="52E9CC06">
        <w:rPr>
          <w:rFonts w:ascii="Times New Roman" w:hAnsi="Times New Roman" w:cs="Times New Roman"/>
          <w:sz w:val="24"/>
          <w:szCs w:val="24"/>
        </w:rPr>
        <w:t xml:space="preserve"> This effort aligns with current advancements in personalized medicine, emphasizing the use of machine learning and predictive analytics to improve patient-specific care (</w:t>
      </w:r>
      <w:proofErr w:type="spellStart"/>
      <w:r w:rsidR="00A1362C" w:rsidRPr="52E9CC06">
        <w:rPr>
          <w:rFonts w:ascii="Times New Roman" w:hAnsi="Times New Roman" w:cs="Times New Roman"/>
          <w:sz w:val="24"/>
          <w:szCs w:val="24"/>
        </w:rPr>
        <w:t>Veličković</w:t>
      </w:r>
      <w:proofErr w:type="spellEnd"/>
      <w:r w:rsidR="00A1362C" w:rsidRPr="52E9CC06">
        <w:rPr>
          <w:rFonts w:ascii="Times New Roman" w:hAnsi="Times New Roman" w:cs="Times New Roman"/>
          <w:sz w:val="24"/>
          <w:szCs w:val="24"/>
        </w:rPr>
        <w:t xml:space="preserve"> et al., 2023).</w:t>
      </w:r>
    </w:p>
    <w:p w14:paraId="2ECDE013" w14:textId="508EA720" w:rsidR="00A1362C" w:rsidRDefault="00A1362C" w:rsidP="008307B9">
      <w:pPr>
        <w:pStyle w:val="ListParagraph"/>
        <w:numPr>
          <w:ilvl w:val="0"/>
          <w:numId w:val="4"/>
        </w:numPr>
        <w:tabs>
          <w:tab w:val="left" w:pos="709"/>
        </w:tabs>
        <w:ind w:left="851"/>
        <w:rPr>
          <w:rFonts w:ascii="Times New Roman" w:hAnsi="Times New Roman" w:cs="Times New Roman"/>
          <w:b/>
          <w:bCs/>
          <w:sz w:val="24"/>
          <w:szCs w:val="24"/>
        </w:rPr>
      </w:pPr>
      <w:r w:rsidRPr="00A1362C">
        <w:rPr>
          <w:rFonts w:ascii="Times New Roman" w:hAnsi="Times New Roman" w:cs="Times New Roman"/>
          <w:b/>
          <w:bCs/>
          <w:sz w:val="24"/>
          <w:szCs w:val="24"/>
        </w:rPr>
        <w:t>Knowledge Gap in the area:</w:t>
      </w:r>
    </w:p>
    <w:p w14:paraId="46B4B07F" w14:textId="77777777" w:rsidR="00A44319" w:rsidRDefault="00A1362C" w:rsidP="00A44319">
      <w:pPr>
        <w:pStyle w:val="NormalWeb"/>
        <w:numPr>
          <w:ilvl w:val="0"/>
          <w:numId w:val="4"/>
        </w:numPr>
      </w:pPr>
      <w:r w:rsidRPr="52E9CC06">
        <w:rPr>
          <w:rStyle w:val="Strong"/>
          <w:rFonts w:eastAsiaTheme="majorEastAsia"/>
        </w:rPr>
        <w:t>Lack of Personalization:</w:t>
      </w:r>
      <w:r>
        <w:br/>
        <w:t xml:space="preserve">Current clinical guidelines often apply population-level recommendations, which fail to address individual variability in wound healing outcomes (Bender et al., 2021). The factors that </w:t>
      </w:r>
      <w:r w:rsidR="5DAFFFF6">
        <w:t>affect</w:t>
      </w:r>
      <w:r>
        <w:t xml:space="preserve"> wound healing are very subjective</w:t>
      </w:r>
      <w:r w:rsidR="2735797B">
        <w:t>, which</w:t>
      </w:r>
      <w:r>
        <w:t xml:space="preserve"> calls for a need to develop </w:t>
      </w:r>
      <w:commentRangeStart w:id="3"/>
      <w:r>
        <w:t>personalized models</w:t>
      </w:r>
      <w:commentRangeEnd w:id="3"/>
      <w:r>
        <w:commentReference w:id="3"/>
      </w:r>
      <w:r>
        <w:t xml:space="preserve"> for the patients.</w:t>
      </w:r>
    </w:p>
    <w:p w14:paraId="363748D3" w14:textId="314BDEF2" w:rsidR="52E9CC06" w:rsidRDefault="00A1362C" w:rsidP="00A44319">
      <w:pPr>
        <w:pStyle w:val="NormalWeb"/>
        <w:numPr>
          <w:ilvl w:val="0"/>
          <w:numId w:val="4"/>
        </w:numPr>
      </w:pPr>
      <w:r w:rsidRPr="00A44319">
        <w:rPr>
          <w:rStyle w:val="Strong"/>
          <w:rFonts w:eastAsiaTheme="majorEastAsia"/>
        </w:rPr>
        <w:t>Data Complexity and Heterogeneity:</w:t>
      </w:r>
      <w:r>
        <w:br/>
        <w:t>Chronic wounds are influenced by multiple factors, including patient demographics, comorbidities, wound characteristics, and treatment regimens. Managing this heterogeneity requires advanced data-driven approaches.</w:t>
      </w:r>
    </w:p>
    <w:p w14:paraId="70D6F538" w14:textId="2076B940" w:rsidR="00F25265" w:rsidRPr="00F25265" w:rsidRDefault="00A1362C" w:rsidP="00F25265">
      <w:pPr>
        <w:pStyle w:val="NormalWeb"/>
        <w:numPr>
          <w:ilvl w:val="0"/>
          <w:numId w:val="4"/>
        </w:numPr>
        <w:ind w:left="1418" w:hanging="284"/>
        <w:rPr>
          <w:rStyle w:val="Strong"/>
        </w:rPr>
      </w:pPr>
      <w:r>
        <w:rPr>
          <w:rStyle w:val="Strong"/>
          <w:rFonts w:eastAsiaTheme="majorEastAsia"/>
        </w:rPr>
        <w:t>Uncertainty in Predictions:</w:t>
      </w:r>
      <w:r>
        <w:br/>
        <w:t xml:space="preserve">Existing models rarely account for uncertainty, which is critical in clinical decision-making. For instance, clinicians often lack tools to gauge confidence </w:t>
      </w:r>
      <w:r>
        <w:lastRenderedPageBreak/>
        <w:t xml:space="preserve">intervals for predicted recovery timelines (Krauth et al., 2016). This project aims to </w:t>
      </w:r>
      <w:r w:rsidR="002E40CC">
        <w:t>employ</w:t>
      </w:r>
      <w:r>
        <w:t xml:space="preserve"> multiple models to understand </w:t>
      </w:r>
      <w:r w:rsidR="002E40CC">
        <w:t>the accuracy of prediction.</w:t>
      </w:r>
    </w:p>
    <w:p w14:paraId="0FD4487E" w14:textId="77777777" w:rsidR="00F25265" w:rsidRDefault="008B6CFA" w:rsidP="00F25265">
      <w:pPr>
        <w:pStyle w:val="NormalWeb"/>
        <w:numPr>
          <w:ilvl w:val="0"/>
          <w:numId w:val="4"/>
        </w:numPr>
        <w:spacing w:before="0" w:beforeAutospacing="0" w:after="0" w:afterAutospacing="0"/>
        <w:rPr>
          <w:b/>
          <w:bCs/>
        </w:rPr>
      </w:pPr>
      <w:r w:rsidRPr="008B6CFA">
        <w:rPr>
          <w:b/>
          <w:bCs/>
        </w:rPr>
        <w:t>Limited Integration with Standardized Clinical Documents:</w:t>
      </w:r>
    </w:p>
    <w:p w14:paraId="372DE189" w14:textId="1FDB1343" w:rsidR="52E9CC06" w:rsidRDefault="008B6CFA" w:rsidP="00F25265">
      <w:pPr>
        <w:pStyle w:val="NormalWeb"/>
        <w:spacing w:before="0" w:beforeAutospacing="0" w:after="0" w:afterAutospacing="0"/>
        <w:ind w:left="1440"/>
      </w:pPr>
      <w:r>
        <w:t>Many existing wound care tools lack the capability to directly process structured clinical documents such as Continuity of Care Documents (CCDs) and Clinical Document Architecture (CDA) files, which are widely used for storing and sharing healthcare information</w:t>
      </w:r>
      <w:r w:rsidR="002A556D">
        <w:t xml:space="preserve"> (Perugu et al., 2023)</w:t>
      </w:r>
      <w:r>
        <w:t xml:space="preserve">. This project addresses this gap by designing a system that can import and </w:t>
      </w:r>
      <w:proofErr w:type="spellStart"/>
      <w:r>
        <w:t>analyze</w:t>
      </w:r>
      <w:proofErr w:type="spellEnd"/>
      <w:r>
        <w:t xml:space="preserve"> CCD/CDA files, extracting relevant patient and wound-related data automatically.</w:t>
      </w:r>
    </w:p>
    <w:p w14:paraId="6C51B102" w14:textId="77777777" w:rsidR="00F25265" w:rsidRPr="00F25265" w:rsidRDefault="00F25265" w:rsidP="00F25265">
      <w:pPr>
        <w:pStyle w:val="NormalWeb"/>
        <w:spacing w:before="0" w:beforeAutospacing="0" w:after="0" w:afterAutospacing="0"/>
        <w:ind w:left="1440"/>
        <w:rPr>
          <w:b/>
          <w:bCs/>
        </w:rPr>
      </w:pPr>
    </w:p>
    <w:p w14:paraId="1CC27C93" w14:textId="10CAF6F3" w:rsidR="000E3BE2" w:rsidRDefault="00A1362C" w:rsidP="000E3BE2">
      <w:pPr>
        <w:pStyle w:val="ListParagraph"/>
        <w:numPr>
          <w:ilvl w:val="0"/>
          <w:numId w:val="4"/>
        </w:numPr>
        <w:ind w:left="851"/>
        <w:rPr>
          <w:rFonts w:ascii="Times New Roman" w:hAnsi="Times New Roman" w:cs="Times New Roman"/>
          <w:b/>
          <w:bCs/>
          <w:sz w:val="24"/>
          <w:szCs w:val="24"/>
        </w:rPr>
      </w:pPr>
      <w:r w:rsidRPr="000E3BE2">
        <w:rPr>
          <w:rFonts w:ascii="Times New Roman" w:hAnsi="Times New Roman" w:cs="Times New Roman"/>
          <w:b/>
          <w:bCs/>
          <w:sz w:val="24"/>
          <w:szCs w:val="24"/>
        </w:rPr>
        <w:t xml:space="preserve">Aim </w:t>
      </w:r>
    </w:p>
    <w:p w14:paraId="748ED61C" w14:textId="2FE96639" w:rsidR="000E3BE2" w:rsidRDefault="000E3BE2" w:rsidP="000E3BE2">
      <w:pPr>
        <w:pStyle w:val="ListParagraph"/>
        <w:ind w:left="851"/>
        <w:rPr>
          <w:rFonts w:ascii="Times New Roman" w:hAnsi="Times New Roman" w:cs="Times New Roman"/>
          <w:sz w:val="24"/>
          <w:szCs w:val="24"/>
        </w:rPr>
      </w:pPr>
      <w:r w:rsidRPr="52E9CC06">
        <w:rPr>
          <w:rFonts w:ascii="Times New Roman" w:hAnsi="Times New Roman" w:cs="Times New Roman"/>
          <w:sz w:val="24"/>
          <w:szCs w:val="24"/>
        </w:rPr>
        <w:t xml:space="preserve">This project aims to develop a machine learning-based </w:t>
      </w:r>
      <w:r w:rsidR="002A556D" w:rsidRPr="52E9CC06">
        <w:rPr>
          <w:rFonts w:ascii="Times New Roman" w:hAnsi="Times New Roman" w:cs="Times New Roman"/>
          <w:sz w:val="24"/>
          <w:szCs w:val="24"/>
        </w:rPr>
        <w:t>system to</w:t>
      </w:r>
      <w:r w:rsidRPr="52E9CC06">
        <w:rPr>
          <w:rFonts w:ascii="Times New Roman" w:hAnsi="Times New Roman" w:cs="Times New Roman"/>
          <w:sz w:val="24"/>
          <w:szCs w:val="24"/>
        </w:rPr>
        <w:t xml:space="preserve"> predict healing time in days</w:t>
      </w:r>
      <w:r w:rsidR="0093536C" w:rsidRPr="52E9CC06">
        <w:rPr>
          <w:rFonts w:ascii="Times New Roman" w:hAnsi="Times New Roman" w:cs="Times New Roman"/>
          <w:sz w:val="24"/>
          <w:szCs w:val="24"/>
        </w:rPr>
        <w:t xml:space="preserve"> based on various</w:t>
      </w:r>
      <w:r w:rsidR="001C3EF6" w:rsidRPr="52E9CC06">
        <w:rPr>
          <w:rFonts w:ascii="Times New Roman" w:hAnsi="Times New Roman" w:cs="Times New Roman"/>
          <w:sz w:val="24"/>
          <w:szCs w:val="24"/>
        </w:rPr>
        <w:t xml:space="preserve"> patient factors that are commonly recorded for patients undergoing treatment for chronic wounds.</w:t>
      </w:r>
      <w:r w:rsidR="0093536C" w:rsidRPr="52E9CC06">
        <w:rPr>
          <w:rFonts w:ascii="Times New Roman" w:hAnsi="Times New Roman" w:cs="Times New Roman"/>
          <w:sz w:val="24"/>
          <w:szCs w:val="24"/>
        </w:rPr>
        <w:t xml:space="preserve"> </w:t>
      </w:r>
      <w:r w:rsidR="5E521D88" w:rsidRPr="52E9CC06">
        <w:rPr>
          <w:rFonts w:ascii="Times New Roman" w:hAnsi="Times New Roman" w:cs="Times New Roman"/>
          <w:sz w:val="24"/>
          <w:szCs w:val="24"/>
        </w:rPr>
        <w:t>W</w:t>
      </w:r>
      <w:r w:rsidR="0093536C" w:rsidRPr="52E9CC06">
        <w:rPr>
          <w:rFonts w:ascii="Times New Roman" w:hAnsi="Times New Roman" w:cs="Times New Roman"/>
          <w:sz w:val="24"/>
          <w:szCs w:val="24"/>
        </w:rPr>
        <w:t>hen integrated in Clinical decision-making tools</w:t>
      </w:r>
      <w:r w:rsidR="7A948031" w:rsidRPr="52E9CC06">
        <w:rPr>
          <w:rFonts w:ascii="Times New Roman" w:hAnsi="Times New Roman" w:cs="Times New Roman"/>
          <w:sz w:val="24"/>
          <w:szCs w:val="24"/>
        </w:rPr>
        <w:t>, the project will</w:t>
      </w:r>
      <w:r w:rsidR="0093536C" w:rsidRPr="52E9CC06">
        <w:rPr>
          <w:rFonts w:ascii="Times New Roman" w:hAnsi="Times New Roman" w:cs="Times New Roman"/>
          <w:sz w:val="24"/>
          <w:szCs w:val="24"/>
        </w:rPr>
        <w:t xml:space="preserve"> equip clinicians with actionable insights into patient recovery timelines, improving decision-making. It provides patients with transparent, understandable recovery forecasts, fostering trust and compliance with treatment plans.</w:t>
      </w:r>
    </w:p>
    <w:p w14:paraId="53F8E9A2" w14:textId="77777777" w:rsidR="00007E50" w:rsidRDefault="00007E50" w:rsidP="000E3BE2">
      <w:pPr>
        <w:pStyle w:val="ListParagraph"/>
        <w:ind w:left="851"/>
        <w:rPr>
          <w:rFonts w:ascii="Times New Roman" w:hAnsi="Times New Roman" w:cs="Times New Roman"/>
          <w:sz w:val="24"/>
          <w:szCs w:val="24"/>
        </w:rPr>
      </w:pPr>
    </w:p>
    <w:p w14:paraId="0630ADF3" w14:textId="20F6380E" w:rsidR="00007E50" w:rsidRDefault="00007E50" w:rsidP="00007E50">
      <w:pPr>
        <w:pStyle w:val="ListParagraph"/>
        <w:numPr>
          <w:ilvl w:val="0"/>
          <w:numId w:val="4"/>
        </w:numPr>
        <w:ind w:left="851"/>
        <w:rPr>
          <w:rFonts w:ascii="Times New Roman" w:hAnsi="Times New Roman" w:cs="Times New Roman"/>
          <w:b/>
          <w:bCs/>
          <w:sz w:val="24"/>
          <w:szCs w:val="24"/>
        </w:rPr>
      </w:pPr>
      <w:r w:rsidRPr="00007E50">
        <w:rPr>
          <w:rFonts w:ascii="Times New Roman" w:hAnsi="Times New Roman" w:cs="Times New Roman"/>
          <w:b/>
          <w:bCs/>
          <w:sz w:val="24"/>
          <w:szCs w:val="24"/>
        </w:rPr>
        <w:t>Objective:</w:t>
      </w:r>
    </w:p>
    <w:p w14:paraId="46D9B51D" w14:textId="77777777" w:rsidR="00007E50" w:rsidRDefault="00007E50" w:rsidP="00007E50">
      <w:pPr>
        <w:pStyle w:val="ListParagraph"/>
        <w:ind w:left="851"/>
        <w:rPr>
          <w:rFonts w:ascii="Times New Roman" w:hAnsi="Times New Roman" w:cs="Times New Roman"/>
          <w:b/>
          <w:bCs/>
          <w:sz w:val="24"/>
          <w:szCs w:val="24"/>
        </w:rPr>
      </w:pPr>
    </w:p>
    <w:p w14:paraId="045E2C06" w14:textId="5F621568" w:rsidR="0093536C" w:rsidRPr="00007E50" w:rsidRDefault="00007E50" w:rsidP="00007E50">
      <w:pPr>
        <w:pStyle w:val="ListParagraph"/>
        <w:ind w:left="851"/>
        <w:rPr>
          <w:rFonts w:ascii="Times New Roman" w:hAnsi="Times New Roman" w:cs="Times New Roman"/>
          <w:sz w:val="24"/>
          <w:szCs w:val="24"/>
        </w:rPr>
      </w:pPr>
      <w:r w:rsidRPr="52E9CC06">
        <w:rPr>
          <w:rFonts w:ascii="Times New Roman" w:hAnsi="Times New Roman" w:cs="Times New Roman"/>
          <w:sz w:val="24"/>
          <w:szCs w:val="24"/>
        </w:rPr>
        <w:t>The objective of this project is to develop a system that utilizes machine learning to integrate</w:t>
      </w:r>
      <w:r w:rsidR="0093536C" w:rsidRPr="52E9CC06">
        <w:rPr>
          <w:rFonts w:ascii="Times New Roman" w:hAnsi="Times New Roman" w:cs="Times New Roman"/>
          <w:sz w:val="24"/>
          <w:szCs w:val="24"/>
        </w:rPr>
        <w:t xml:space="preserve"> </w:t>
      </w:r>
      <w:r w:rsidR="00F25265">
        <w:rPr>
          <w:rFonts w:ascii="Times New Roman" w:hAnsi="Times New Roman" w:cs="Times New Roman"/>
          <w:sz w:val="24"/>
          <w:szCs w:val="24"/>
        </w:rPr>
        <w:t>various types of data like permanent</w:t>
      </w:r>
      <w:r w:rsidR="0093536C" w:rsidRPr="52E9CC06">
        <w:rPr>
          <w:rFonts w:ascii="Times New Roman" w:hAnsi="Times New Roman" w:cs="Times New Roman"/>
          <w:sz w:val="24"/>
          <w:szCs w:val="24"/>
        </w:rPr>
        <w:t xml:space="preserve"> (e.g., demographics</w:t>
      </w:r>
      <w:r w:rsidR="00F25265">
        <w:rPr>
          <w:rFonts w:ascii="Times New Roman" w:hAnsi="Times New Roman" w:cs="Times New Roman"/>
          <w:sz w:val="24"/>
          <w:szCs w:val="24"/>
        </w:rPr>
        <w:t>)</w:t>
      </w:r>
      <w:r w:rsidR="0093536C" w:rsidRPr="52E9CC06">
        <w:rPr>
          <w:rFonts w:ascii="Times New Roman" w:hAnsi="Times New Roman" w:cs="Times New Roman"/>
          <w:sz w:val="24"/>
          <w:szCs w:val="24"/>
        </w:rPr>
        <w:t>,</w:t>
      </w:r>
      <w:r w:rsidR="00F25265">
        <w:rPr>
          <w:rFonts w:ascii="Times New Roman" w:hAnsi="Times New Roman" w:cs="Times New Roman"/>
          <w:sz w:val="24"/>
          <w:szCs w:val="24"/>
        </w:rPr>
        <w:t xml:space="preserve"> semi-permanent (e.g.</w:t>
      </w:r>
      <w:r w:rsidR="0093536C" w:rsidRPr="52E9CC06">
        <w:rPr>
          <w:rFonts w:ascii="Times New Roman" w:hAnsi="Times New Roman" w:cs="Times New Roman"/>
          <w:sz w:val="24"/>
          <w:szCs w:val="24"/>
        </w:rPr>
        <w:t xml:space="preserve"> </w:t>
      </w:r>
      <w:commentRangeStart w:id="5"/>
      <w:r w:rsidR="0093536C" w:rsidRPr="52E9CC06">
        <w:rPr>
          <w:rFonts w:ascii="Times New Roman" w:hAnsi="Times New Roman" w:cs="Times New Roman"/>
          <w:sz w:val="24"/>
          <w:szCs w:val="24"/>
        </w:rPr>
        <w:t>comorbidities</w:t>
      </w:r>
      <w:commentRangeEnd w:id="5"/>
      <w:r>
        <w:commentReference w:id="5"/>
      </w:r>
      <w:r w:rsidR="0093536C" w:rsidRPr="52E9CC06">
        <w:rPr>
          <w:rFonts w:ascii="Times New Roman" w:hAnsi="Times New Roman" w:cs="Times New Roman"/>
          <w:sz w:val="24"/>
          <w:szCs w:val="24"/>
        </w:rPr>
        <w:t xml:space="preserve">) and </w:t>
      </w:r>
      <w:r w:rsidR="00F25265">
        <w:rPr>
          <w:rFonts w:ascii="Times New Roman" w:hAnsi="Times New Roman" w:cs="Times New Roman"/>
          <w:sz w:val="24"/>
          <w:szCs w:val="24"/>
        </w:rPr>
        <w:t>dynamic data (e.g</w:t>
      </w:r>
      <w:r w:rsidR="0093536C" w:rsidRPr="52E9CC06">
        <w:rPr>
          <w:rFonts w:ascii="Times New Roman" w:hAnsi="Times New Roman" w:cs="Times New Roman"/>
          <w:sz w:val="24"/>
          <w:szCs w:val="24"/>
        </w:rPr>
        <w:t>.</w:t>
      </w:r>
      <w:r w:rsidR="00F25265">
        <w:rPr>
          <w:rFonts w:ascii="Times New Roman" w:hAnsi="Times New Roman" w:cs="Times New Roman"/>
          <w:sz w:val="24"/>
          <w:szCs w:val="24"/>
        </w:rPr>
        <w:t xml:space="preserve"> </w:t>
      </w:r>
      <w:r w:rsidR="0093536C" w:rsidRPr="52E9CC06">
        <w:rPr>
          <w:rFonts w:ascii="Times New Roman" w:hAnsi="Times New Roman" w:cs="Times New Roman"/>
          <w:sz w:val="24"/>
          <w:szCs w:val="24"/>
        </w:rPr>
        <w:t>wound progression</w:t>
      </w:r>
      <w:r w:rsidR="00F25265">
        <w:rPr>
          <w:rFonts w:ascii="Times New Roman" w:hAnsi="Times New Roman" w:cs="Times New Roman"/>
          <w:sz w:val="24"/>
          <w:szCs w:val="24"/>
        </w:rPr>
        <w:t>, moisture content in the wound</w:t>
      </w:r>
      <w:r w:rsidR="0093536C" w:rsidRPr="52E9CC06">
        <w:rPr>
          <w:rFonts w:ascii="Times New Roman" w:hAnsi="Times New Roman" w:cs="Times New Roman"/>
          <w:sz w:val="24"/>
          <w:szCs w:val="24"/>
        </w:rPr>
        <w:t>)</w:t>
      </w:r>
      <w:r w:rsidRPr="52E9CC06">
        <w:rPr>
          <w:rFonts w:ascii="Times New Roman" w:hAnsi="Times New Roman" w:cs="Times New Roman"/>
          <w:sz w:val="24"/>
          <w:szCs w:val="24"/>
        </w:rPr>
        <w:t xml:space="preserve"> related to wound healing and gives accurate prediction of healing times based on this data.</w:t>
      </w:r>
    </w:p>
    <w:p w14:paraId="1BA00C44" w14:textId="3B5071E3" w:rsidR="00673FA7" w:rsidRDefault="0093536C" w:rsidP="0093536C">
      <w:pPr>
        <w:ind w:left="851"/>
        <w:rPr>
          <w:rFonts w:ascii="Times New Roman" w:hAnsi="Times New Roman" w:cs="Times New Roman"/>
          <w:sz w:val="24"/>
          <w:szCs w:val="24"/>
        </w:rPr>
      </w:pPr>
      <w:r w:rsidRPr="4A0691B7">
        <w:rPr>
          <w:rFonts w:ascii="Times New Roman" w:hAnsi="Times New Roman" w:cs="Times New Roman"/>
          <w:sz w:val="24"/>
          <w:szCs w:val="24"/>
        </w:rPr>
        <w:t xml:space="preserve">To develop </w:t>
      </w:r>
      <w:r w:rsidR="00007E50" w:rsidRPr="4A0691B7">
        <w:rPr>
          <w:rFonts w:ascii="Times New Roman" w:hAnsi="Times New Roman" w:cs="Times New Roman"/>
          <w:sz w:val="24"/>
          <w:szCs w:val="24"/>
        </w:rPr>
        <w:t xml:space="preserve">this </w:t>
      </w:r>
      <w:r w:rsidRPr="4A0691B7">
        <w:rPr>
          <w:rFonts w:ascii="Times New Roman" w:hAnsi="Times New Roman" w:cs="Times New Roman"/>
          <w:sz w:val="24"/>
          <w:szCs w:val="24"/>
        </w:rPr>
        <w:t xml:space="preserve">system, several machine learning models will be implemented and compared to assess their performance on the dataset. A </w:t>
      </w:r>
      <w:commentRangeStart w:id="7"/>
      <w:r w:rsidRPr="4A0691B7">
        <w:rPr>
          <w:rFonts w:ascii="Times New Roman" w:hAnsi="Times New Roman" w:cs="Times New Roman"/>
          <w:sz w:val="24"/>
          <w:szCs w:val="24"/>
        </w:rPr>
        <w:t>Transformer-based model</w:t>
      </w:r>
      <w:commentRangeEnd w:id="7"/>
      <w:r>
        <w:commentReference w:id="7"/>
      </w:r>
      <w:r w:rsidRPr="4A0691B7">
        <w:rPr>
          <w:rFonts w:ascii="Times New Roman" w:hAnsi="Times New Roman" w:cs="Times New Roman"/>
          <w:sz w:val="24"/>
          <w:szCs w:val="24"/>
        </w:rPr>
        <w:t xml:space="preserve">, </w:t>
      </w:r>
      <w:r w:rsidR="00007E50" w:rsidRPr="4A0691B7">
        <w:rPr>
          <w:rFonts w:ascii="Times New Roman" w:hAnsi="Times New Roman" w:cs="Times New Roman"/>
          <w:sz w:val="24"/>
          <w:szCs w:val="24"/>
        </w:rPr>
        <w:t>with a</w:t>
      </w:r>
      <w:r w:rsidRPr="4A0691B7">
        <w:rPr>
          <w:rFonts w:ascii="Times New Roman" w:hAnsi="Times New Roman" w:cs="Times New Roman"/>
          <w:sz w:val="24"/>
          <w:szCs w:val="24"/>
        </w:rPr>
        <w:t xml:space="preserve"> deep learning architecture, will be utilized for its ability to process </w:t>
      </w:r>
      <w:r w:rsidR="00B968CC">
        <w:rPr>
          <w:rFonts w:ascii="Times New Roman" w:hAnsi="Times New Roman" w:cs="Times New Roman"/>
          <w:sz w:val="24"/>
          <w:szCs w:val="24"/>
        </w:rPr>
        <w:t xml:space="preserve">data parallelly, this </w:t>
      </w:r>
      <w:r w:rsidR="00B968CC" w:rsidRPr="00B968CC">
        <w:rPr>
          <w:rFonts w:ascii="Times New Roman" w:hAnsi="Times New Roman" w:cs="Times New Roman"/>
          <w:sz w:val="24"/>
          <w:szCs w:val="24"/>
        </w:rPr>
        <w:t xml:space="preserve">significantly speeds up the learning process </w:t>
      </w:r>
      <w:r w:rsidR="00B968CC">
        <w:rPr>
          <w:rFonts w:ascii="Times New Roman" w:hAnsi="Times New Roman" w:cs="Times New Roman"/>
          <w:sz w:val="24"/>
          <w:szCs w:val="24"/>
        </w:rPr>
        <w:t>due to reduced training and prediction time</w:t>
      </w:r>
      <w:r w:rsidR="00B968CC">
        <w:t xml:space="preserve">. </w:t>
      </w:r>
      <w:r w:rsidR="00B968CC">
        <w:rPr>
          <w:rFonts w:ascii="Times New Roman" w:hAnsi="Times New Roman" w:cs="Times New Roman"/>
          <w:sz w:val="24"/>
          <w:szCs w:val="24"/>
        </w:rPr>
        <w:t xml:space="preserve">Transformers can capture long-term dependencies in the data using their </w:t>
      </w:r>
      <w:r w:rsidR="00B968CC" w:rsidRPr="00B968CC">
        <w:rPr>
          <w:rFonts w:ascii="Times New Roman" w:hAnsi="Times New Roman" w:cs="Times New Roman"/>
          <w:sz w:val="24"/>
          <w:szCs w:val="24"/>
        </w:rPr>
        <w:t>self-attention mechanism</w:t>
      </w:r>
      <w:r w:rsidR="00B968CC">
        <w:rPr>
          <w:rFonts w:ascii="Times New Roman" w:hAnsi="Times New Roman" w:cs="Times New Roman"/>
          <w:sz w:val="24"/>
          <w:szCs w:val="24"/>
        </w:rPr>
        <w:t>, t</w:t>
      </w:r>
      <w:r w:rsidR="00B968CC" w:rsidRPr="00B968CC">
        <w:rPr>
          <w:rFonts w:ascii="Times New Roman" w:hAnsi="Times New Roman" w:cs="Times New Roman"/>
          <w:sz w:val="24"/>
          <w:szCs w:val="24"/>
        </w:rPr>
        <w:t xml:space="preserve">his mechanism allows the model to weigh the importance of different points in the time series regardless of their distance in the input sequence, which is crucial for capturing seasonal trends and cyclic </w:t>
      </w:r>
      <w:r w:rsidR="005E7F1F" w:rsidRPr="00B968CC">
        <w:rPr>
          <w:rFonts w:ascii="Times New Roman" w:hAnsi="Times New Roman" w:cs="Times New Roman"/>
          <w:sz w:val="24"/>
          <w:szCs w:val="24"/>
        </w:rPr>
        <w:t>behaviour</w:t>
      </w:r>
      <w:r w:rsidR="00B968CC" w:rsidRPr="00B968CC">
        <w:rPr>
          <w:rFonts w:ascii="Times New Roman" w:hAnsi="Times New Roman" w:cs="Times New Roman"/>
          <w:sz w:val="24"/>
          <w:szCs w:val="24"/>
        </w:rPr>
        <w:t xml:space="preserve"> in time series data</w:t>
      </w:r>
      <w:r w:rsidRPr="4A0691B7">
        <w:rPr>
          <w:rFonts w:ascii="Times New Roman" w:hAnsi="Times New Roman" w:cs="Times New Roman"/>
          <w:sz w:val="24"/>
          <w:szCs w:val="24"/>
        </w:rPr>
        <w:t xml:space="preserve">. </w:t>
      </w:r>
      <w:r w:rsidR="00673FA7">
        <w:rPr>
          <w:rFonts w:ascii="Times New Roman" w:hAnsi="Times New Roman" w:cs="Times New Roman"/>
          <w:sz w:val="24"/>
          <w:szCs w:val="24"/>
        </w:rPr>
        <w:t>They can incorporate contextual information through embeddings, thus enhancing their predictive accuracy</w:t>
      </w:r>
      <w:r w:rsidR="005E7F1F">
        <w:rPr>
          <w:rFonts w:ascii="Times New Roman" w:hAnsi="Times New Roman" w:cs="Times New Roman"/>
          <w:sz w:val="24"/>
          <w:szCs w:val="24"/>
        </w:rPr>
        <w:t>, which could be particularly important for data on chronic wound and this project as it aims to personalize prediction for each patient</w:t>
      </w:r>
      <w:r w:rsidR="00673FA7">
        <w:rPr>
          <w:rFonts w:ascii="Times New Roman" w:hAnsi="Times New Roman" w:cs="Times New Roman"/>
          <w:sz w:val="24"/>
          <w:szCs w:val="24"/>
        </w:rPr>
        <w:t>. Transformers have been shown</w:t>
      </w:r>
      <w:r w:rsidR="005E7F1F">
        <w:rPr>
          <w:rFonts w:ascii="Times New Roman" w:hAnsi="Times New Roman" w:cs="Times New Roman"/>
          <w:sz w:val="24"/>
          <w:szCs w:val="24"/>
        </w:rPr>
        <w:t xml:space="preserve"> to have achieved </w:t>
      </w:r>
      <w:r w:rsidR="005E7F1F" w:rsidRPr="005E7F1F">
        <w:rPr>
          <w:rFonts w:ascii="Times New Roman" w:hAnsi="Times New Roman" w:cs="Times New Roman"/>
          <w:sz w:val="24"/>
          <w:szCs w:val="24"/>
        </w:rPr>
        <w:t>They have achieved state-of-the-art results in several forecasting tasks, including the forecasting of influenza-like illnesses, demonstrating their capability to handle not only the temporal dynamics but also the complex interactions between different data dimensions (Wu et al., 2020</w:t>
      </w:r>
      <w:r w:rsidR="005E7F1F">
        <w:rPr>
          <w:rFonts w:ascii="Times New Roman" w:hAnsi="Times New Roman" w:cs="Times New Roman"/>
          <w:sz w:val="24"/>
          <w:szCs w:val="24"/>
        </w:rPr>
        <w:t>, Zeng et al., 2023</w:t>
      </w:r>
      <w:r w:rsidR="005E7F1F" w:rsidRPr="005E7F1F">
        <w:rPr>
          <w:rFonts w:ascii="Times New Roman" w:hAnsi="Times New Roman" w:cs="Times New Roman"/>
          <w:sz w:val="24"/>
          <w:szCs w:val="24"/>
        </w:rPr>
        <w:t>)​</w:t>
      </w:r>
      <w:r w:rsidR="00D053C0">
        <w:rPr>
          <w:rFonts w:ascii="Times New Roman" w:hAnsi="Times New Roman" w:cs="Times New Roman"/>
          <w:sz w:val="24"/>
          <w:szCs w:val="24"/>
        </w:rPr>
        <w:t>.</w:t>
      </w:r>
    </w:p>
    <w:p w14:paraId="33BA4BBE" w14:textId="36C24C8C" w:rsidR="00D053C0" w:rsidRDefault="00D053C0" w:rsidP="0093536C">
      <w:pPr>
        <w:ind w:left="851"/>
        <w:rPr>
          <w:rFonts w:ascii="Times New Roman" w:hAnsi="Times New Roman" w:cs="Times New Roman"/>
          <w:sz w:val="24"/>
          <w:szCs w:val="24"/>
        </w:rPr>
      </w:pPr>
      <w:r>
        <w:rPr>
          <w:rFonts w:ascii="Times New Roman" w:hAnsi="Times New Roman" w:cs="Times New Roman"/>
          <w:sz w:val="24"/>
          <w:szCs w:val="24"/>
        </w:rPr>
        <w:t>Gated recurrent units</w:t>
      </w:r>
      <w:r w:rsidR="00B50149">
        <w:rPr>
          <w:rFonts w:ascii="Times New Roman" w:hAnsi="Times New Roman" w:cs="Times New Roman"/>
          <w:sz w:val="24"/>
          <w:szCs w:val="24"/>
        </w:rPr>
        <w:t xml:space="preserve"> (GRU)</w:t>
      </w:r>
      <w:r>
        <w:rPr>
          <w:rFonts w:ascii="Times New Roman" w:hAnsi="Times New Roman" w:cs="Times New Roman"/>
          <w:sz w:val="24"/>
          <w:szCs w:val="24"/>
        </w:rPr>
        <w:t xml:space="preserve"> have emerged to be </w:t>
      </w:r>
      <w:r w:rsidR="00B50149" w:rsidRPr="00B50149">
        <w:rPr>
          <w:rFonts w:ascii="Times New Roman" w:hAnsi="Times New Roman" w:cs="Times New Roman"/>
          <w:sz w:val="24"/>
          <w:szCs w:val="24"/>
        </w:rPr>
        <w:t>an effective alternative to traditional models like LSTMs</w:t>
      </w:r>
      <w:r w:rsidR="00B50149">
        <w:rPr>
          <w:rFonts w:ascii="Times New Roman" w:hAnsi="Times New Roman" w:cs="Times New Roman"/>
          <w:sz w:val="24"/>
          <w:szCs w:val="24"/>
        </w:rPr>
        <w:t xml:space="preserve"> and will be utilized in this project. GRUs have</w:t>
      </w:r>
      <w:r w:rsidR="00B50149" w:rsidRPr="00B50149">
        <w:rPr>
          <w:rFonts w:ascii="Times New Roman" w:hAnsi="Times New Roman" w:cs="Times New Roman"/>
          <w:sz w:val="24"/>
          <w:szCs w:val="24"/>
        </w:rPr>
        <w:t xml:space="preserve"> a simpler structure compared to other recurrent neural networks like LSTMs, which </w:t>
      </w:r>
      <w:r w:rsidR="00B50149" w:rsidRPr="00B50149">
        <w:rPr>
          <w:rFonts w:ascii="Times New Roman" w:hAnsi="Times New Roman" w:cs="Times New Roman"/>
          <w:sz w:val="24"/>
          <w:szCs w:val="24"/>
        </w:rPr>
        <w:lastRenderedPageBreak/>
        <w:t>makes them faster to train</w:t>
      </w:r>
      <w:r w:rsidR="00B50149">
        <w:rPr>
          <w:rFonts w:ascii="Times New Roman" w:hAnsi="Times New Roman" w:cs="Times New Roman"/>
          <w:sz w:val="24"/>
          <w:szCs w:val="24"/>
        </w:rPr>
        <w:t xml:space="preserve"> and handle large datasets.</w:t>
      </w:r>
      <w:r w:rsidR="00B50149" w:rsidRPr="00B50149">
        <w:t xml:space="preserve"> </w:t>
      </w:r>
      <w:r w:rsidR="00B50149" w:rsidRPr="00B50149">
        <w:rPr>
          <w:rFonts w:ascii="Times New Roman" w:hAnsi="Times New Roman" w:cs="Times New Roman"/>
          <w:sz w:val="24"/>
          <w:szCs w:val="24"/>
        </w:rPr>
        <w:t>By using update and reset gates, GRUs can maintain long-term dependencies without gradients vanishing over time, which is crucial for learning from time series data that may have important dependencies at different time lags​</w:t>
      </w:r>
      <w:r w:rsidR="00385A21">
        <w:rPr>
          <w:rFonts w:ascii="Times New Roman" w:hAnsi="Times New Roman" w:cs="Times New Roman"/>
          <w:sz w:val="24"/>
          <w:szCs w:val="24"/>
        </w:rPr>
        <w:t xml:space="preserve"> (Pavithra et al., 2019)</w:t>
      </w:r>
      <w:r w:rsidR="00B50149">
        <w:rPr>
          <w:rFonts w:ascii="Times New Roman" w:hAnsi="Times New Roman" w:cs="Times New Roman"/>
          <w:sz w:val="24"/>
          <w:szCs w:val="24"/>
        </w:rPr>
        <w:t xml:space="preserve">. </w:t>
      </w:r>
      <w:r w:rsidR="00385A21">
        <w:rPr>
          <w:rFonts w:ascii="Times New Roman" w:hAnsi="Times New Roman" w:cs="Times New Roman"/>
          <w:sz w:val="24"/>
          <w:szCs w:val="24"/>
        </w:rPr>
        <w:t>No</w:t>
      </w:r>
      <w:r w:rsidR="00385A21" w:rsidRPr="00385A21">
        <w:rPr>
          <w:rFonts w:ascii="Times New Roman" w:hAnsi="Times New Roman" w:cs="Times New Roman"/>
          <w:sz w:val="24"/>
          <w:szCs w:val="24"/>
        </w:rPr>
        <w:t>vel extreme adaptive GRU (</w:t>
      </w:r>
      <w:proofErr w:type="spellStart"/>
      <w:r w:rsidR="00385A21" w:rsidRPr="00385A21">
        <w:rPr>
          <w:rFonts w:ascii="Times New Roman" w:hAnsi="Times New Roman" w:cs="Times New Roman"/>
          <w:sz w:val="24"/>
          <w:szCs w:val="24"/>
        </w:rPr>
        <w:t>eGRU</w:t>
      </w:r>
      <w:proofErr w:type="spellEnd"/>
      <w:r w:rsidR="00385A21" w:rsidRPr="00385A21">
        <w:rPr>
          <w:rFonts w:ascii="Times New Roman" w:hAnsi="Times New Roman" w:cs="Times New Roman"/>
          <w:sz w:val="24"/>
          <w:szCs w:val="24"/>
        </w:rPr>
        <w:t>), showcases their capability to adapt to different scenarios, including those where data points are outliers or represent rare, significant events</w:t>
      </w:r>
      <w:r w:rsidR="00385A21">
        <w:rPr>
          <w:rFonts w:ascii="Times New Roman" w:hAnsi="Times New Roman" w:cs="Times New Roman"/>
          <w:sz w:val="24"/>
          <w:szCs w:val="24"/>
        </w:rPr>
        <w:t xml:space="preserve"> this feature could be utilized to select features for personalization (</w:t>
      </w:r>
      <w:r w:rsidR="00385A21" w:rsidRPr="00385A21">
        <w:rPr>
          <w:rFonts w:ascii="Times New Roman" w:hAnsi="Times New Roman" w:cs="Times New Roman"/>
          <w:sz w:val="24"/>
          <w:szCs w:val="24"/>
        </w:rPr>
        <w:t>Zhang</w:t>
      </w:r>
      <w:r w:rsidR="00385A21">
        <w:rPr>
          <w:rFonts w:ascii="Times New Roman" w:hAnsi="Times New Roman" w:cs="Times New Roman"/>
          <w:sz w:val="24"/>
          <w:szCs w:val="24"/>
        </w:rPr>
        <w:t xml:space="preserve"> et al., 2024)</w:t>
      </w:r>
      <w:r w:rsidR="00385A21" w:rsidRPr="00385A21">
        <w:rPr>
          <w:rFonts w:ascii="Times New Roman" w:hAnsi="Times New Roman" w:cs="Times New Roman"/>
          <w:sz w:val="24"/>
          <w:szCs w:val="24"/>
        </w:rPr>
        <w:t xml:space="preserve">. </w:t>
      </w:r>
      <w:r w:rsidR="00B50149">
        <w:rPr>
          <w:rFonts w:ascii="Times New Roman" w:hAnsi="Times New Roman" w:cs="Times New Roman"/>
          <w:sz w:val="24"/>
          <w:szCs w:val="24"/>
        </w:rPr>
        <w:t>This is useful when past data is key to predicting future outcomes which is apt to this project.</w:t>
      </w:r>
      <w:r w:rsidR="00385A21">
        <w:rPr>
          <w:rFonts w:ascii="Times New Roman" w:hAnsi="Times New Roman" w:cs="Times New Roman"/>
          <w:sz w:val="24"/>
          <w:szCs w:val="24"/>
        </w:rPr>
        <w:t xml:space="preserve"> </w:t>
      </w:r>
    </w:p>
    <w:p w14:paraId="1D0C3B90" w14:textId="3B04C183" w:rsidR="009D4E4F" w:rsidRDefault="00007E50" w:rsidP="0093536C">
      <w:pPr>
        <w:ind w:left="851"/>
        <w:rPr>
          <w:rFonts w:ascii="Times New Roman" w:hAnsi="Times New Roman" w:cs="Times New Roman"/>
          <w:sz w:val="24"/>
          <w:szCs w:val="24"/>
        </w:rPr>
      </w:pPr>
      <w:r w:rsidRPr="4A0691B7">
        <w:rPr>
          <w:rFonts w:ascii="Times New Roman" w:hAnsi="Times New Roman" w:cs="Times New Roman"/>
          <w:sz w:val="24"/>
          <w:szCs w:val="24"/>
        </w:rPr>
        <w:t xml:space="preserve">An </w:t>
      </w:r>
      <w:r w:rsidR="0093536C" w:rsidRPr="4A0691B7">
        <w:rPr>
          <w:rFonts w:ascii="Times New Roman" w:hAnsi="Times New Roman" w:cs="Times New Roman"/>
          <w:sz w:val="24"/>
          <w:szCs w:val="24"/>
        </w:rPr>
        <w:t>Autoregressive Integrated Moving Average (ARIMA) model, which is well-suited for time-series data, will model dependencies based on past observations, making it an appropriate choice for the temporal nature of wound care data</w:t>
      </w:r>
      <w:r w:rsidR="00195316">
        <w:rPr>
          <w:rFonts w:ascii="Times New Roman" w:hAnsi="Times New Roman" w:cs="Times New Roman"/>
          <w:sz w:val="24"/>
          <w:szCs w:val="24"/>
        </w:rPr>
        <w:t xml:space="preserve"> and </w:t>
      </w:r>
      <w:r w:rsidRPr="4A0691B7">
        <w:rPr>
          <w:rFonts w:ascii="Times New Roman" w:hAnsi="Times New Roman" w:cs="Times New Roman"/>
          <w:sz w:val="24"/>
          <w:szCs w:val="24"/>
        </w:rPr>
        <w:t>will serve as baseline for comparison.</w:t>
      </w:r>
    </w:p>
    <w:p w14:paraId="20E30B69" w14:textId="64CC2CBE" w:rsidR="00195316" w:rsidRDefault="00C3555E" w:rsidP="00C3555E">
      <w:pPr>
        <w:pStyle w:val="ListParagraph"/>
        <w:numPr>
          <w:ilvl w:val="0"/>
          <w:numId w:val="4"/>
        </w:numPr>
        <w:ind w:left="851"/>
        <w:rPr>
          <w:rFonts w:ascii="Times New Roman" w:hAnsi="Times New Roman" w:cs="Times New Roman"/>
          <w:b/>
          <w:bCs/>
          <w:sz w:val="24"/>
          <w:szCs w:val="24"/>
        </w:rPr>
      </w:pPr>
      <w:r w:rsidRPr="00C3555E">
        <w:rPr>
          <w:rFonts w:ascii="Times New Roman" w:hAnsi="Times New Roman" w:cs="Times New Roman"/>
          <w:b/>
          <w:bCs/>
          <w:sz w:val="24"/>
          <w:szCs w:val="24"/>
        </w:rPr>
        <w:t>Handling Uncertainty in Predictions:</w:t>
      </w:r>
    </w:p>
    <w:p w14:paraId="64AF5300" w14:textId="416CCD44" w:rsidR="00C3555E" w:rsidRDefault="00C3555E" w:rsidP="00C3555E">
      <w:pPr>
        <w:pStyle w:val="ListParagraph"/>
        <w:ind w:left="851"/>
        <w:rPr>
          <w:rFonts w:ascii="Times New Roman" w:hAnsi="Times New Roman" w:cs="Times New Roman"/>
          <w:sz w:val="24"/>
          <w:szCs w:val="24"/>
        </w:rPr>
      </w:pPr>
      <w:r w:rsidRPr="00C3555E">
        <w:rPr>
          <w:rFonts w:ascii="Times New Roman" w:hAnsi="Times New Roman" w:cs="Times New Roman"/>
          <w:sz w:val="24"/>
          <w:szCs w:val="24"/>
        </w:rPr>
        <w:t>Uncertainty in predictions will be managed by addressing two key types of uncertainty:</w:t>
      </w:r>
    </w:p>
    <w:p w14:paraId="728B3BA1" w14:textId="0AEA8B5F" w:rsidR="00C3555E" w:rsidRPr="00F057F2" w:rsidRDefault="00C3555E" w:rsidP="00F057F2">
      <w:pPr>
        <w:pStyle w:val="ListParagraph"/>
        <w:numPr>
          <w:ilvl w:val="1"/>
          <w:numId w:val="3"/>
        </w:numPr>
        <w:rPr>
          <w:rFonts w:ascii="Times New Roman" w:hAnsi="Times New Roman" w:cs="Times New Roman"/>
          <w:sz w:val="24"/>
          <w:szCs w:val="24"/>
        </w:rPr>
      </w:pPr>
      <w:r w:rsidRPr="00C3555E">
        <w:rPr>
          <w:rFonts w:ascii="Times New Roman" w:hAnsi="Times New Roman" w:cs="Times New Roman"/>
          <w:sz w:val="24"/>
          <w:szCs w:val="24"/>
        </w:rPr>
        <w:t xml:space="preserve">Epistemic Uncertainty </w:t>
      </w:r>
      <w:r>
        <w:rPr>
          <w:rFonts w:ascii="Times New Roman" w:hAnsi="Times New Roman" w:cs="Times New Roman"/>
          <w:sz w:val="24"/>
          <w:szCs w:val="24"/>
        </w:rPr>
        <w:t xml:space="preserve">or </w:t>
      </w:r>
      <w:r w:rsidRPr="00C3555E">
        <w:rPr>
          <w:rFonts w:ascii="Times New Roman" w:hAnsi="Times New Roman" w:cs="Times New Roman"/>
          <w:sz w:val="24"/>
          <w:szCs w:val="24"/>
        </w:rPr>
        <w:t>Model Uncertainty:</w:t>
      </w:r>
    </w:p>
    <w:p w14:paraId="13455734" w14:textId="6FE9EDC3" w:rsidR="00C3555E" w:rsidRPr="00C3555E" w:rsidRDefault="00C3555E" w:rsidP="00C3555E">
      <w:pPr>
        <w:pStyle w:val="ListParagraph"/>
        <w:ind w:left="1440"/>
        <w:rPr>
          <w:rFonts w:ascii="Times New Roman" w:hAnsi="Times New Roman" w:cs="Times New Roman"/>
          <w:sz w:val="24"/>
          <w:szCs w:val="24"/>
        </w:rPr>
      </w:pPr>
      <w:r w:rsidRPr="00C3555E">
        <w:rPr>
          <w:rFonts w:ascii="Times New Roman" w:hAnsi="Times New Roman" w:cs="Times New Roman"/>
          <w:sz w:val="24"/>
          <w:szCs w:val="24"/>
        </w:rPr>
        <w:t>Epistemic uncertainty represents the lack of knowledge within the model, typically stemming from limited or insufficient training data. It reflects uncertainty about the model’s parameters and can be reduced with additional or more diverse data.</w:t>
      </w:r>
      <w:r>
        <w:rPr>
          <w:rFonts w:ascii="Times New Roman" w:hAnsi="Times New Roman" w:cs="Times New Roman"/>
          <w:sz w:val="24"/>
          <w:szCs w:val="24"/>
        </w:rPr>
        <w:t xml:space="preserve"> </w:t>
      </w:r>
      <w:r w:rsidRPr="00C3555E">
        <w:rPr>
          <w:rFonts w:ascii="Times New Roman" w:hAnsi="Times New Roman" w:cs="Times New Roman"/>
          <w:sz w:val="24"/>
          <w:szCs w:val="24"/>
        </w:rPr>
        <w:t xml:space="preserve">This uncertainty will be estimated using Monte Carlo Dropout, which approximates Bayesian inference by applying dropout during both training and inference. By executing multiple stochastic forward passes through the model and </w:t>
      </w:r>
      <w:proofErr w:type="spellStart"/>
      <w:r w:rsidRPr="00C3555E">
        <w:rPr>
          <w:rFonts w:ascii="Times New Roman" w:hAnsi="Times New Roman" w:cs="Times New Roman"/>
          <w:sz w:val="24"/>
          <w:szCs w:val="24"/>
        </w:rPr>
        <w:t>analyzing</w:t>
      </w:r>
      <w:proofErr w:type="spellEnd"/>
      <w:r w:rsidRPr="00C3555E">
        <w:rPr>
          <w:rFonts w:ascii="Times New Roman" w:hAnsi="Times New Roman" w:cs="Times New Roman"/>
          <w:sz w:val="24"/>
          <w:szCs w:val="24"/>
        </w:rPr>
        <w:t xml:space="preserve"> the variance in the predictions, the system will quantify epistemic uncertainty (Krauth et al., 2016).</w:t>
      </w:r>
    </w:p>
    <w:p w14:paraId="379100F6" w14:textId="77777777" w:rsidR="00C3555E" w:rsidRDefault="00C3555E" w:rsidP="00C3555E">
      <w:pPr>
        <w:pStyle w:val="ListParagraph"/>
        <w:ind w:left="1440"/>
        <w:rPr>
          <w:rFonts w:ascii="Times New Roman" w:hAnsi="Times New Roman" w:cs="Times New Roman"/>
          <w:sz w:val="24"/>
          <w:szCs w:val="24"/>
        </w:rPr>
      </w:pPr>
    </w:p>
    <w:p w14:paraId="559094F6" w14:textId="4E171D0A" w:rsidR="00C3555E" w:rsidRDefault="00C3555E" w:rsidP="00C3555E">
      <w:pPr>
        <w:pStyle w:val="ListParagraph"/>
        <w:numPr>
          <w:ilvl w:val="1"/>
          <w:numId w:val="3"/>
        </w:numPr>
        <w:rPr>
          <w:rFonts w:ascii="Times New Roman" w:hAnsi="Times New Roman" w:cs="Times New Roman"/>
          <w:sz w:val="24"/>
          <w:szCs w:val="24"/>
        </w:rPr>
      </w:pPr>
      <w:r w:rsidRPr="00C3555E">
        <w:rPr>
          <w:rFonts w:ascii="Times New Roman" w:hAnsi="Times New Roman" w:cs="Times New Roman"/>
          <w:sz w:val="24"/>
          <w:szCs w:val="24"/>
        </w:rPr>
        <w:t xml:space="preserve">Aleatoric Uncertainty </w:t>
      </w:r>
      <w:r>
        <w:rPr>
          <w:rFonts w:ascii="Times New Roman" w:hAnsi="Times New Roman" w:cs="Times New Roman"/>
          <w:sz w:val="24"/>
          <w:szCs w:val="24"/>
        </w:rPr>
        <w:t xml:space="preserve">or </w:t>
      </w:r>
      <w:r w:rsidRPr="00C3555E">
        <w:rPr>
          <w:rFonts w:ascii="Times New Roman" w:hAnsi="Times New Roman" w:cs="Times New Roman"/>
          <w:sz w:val="24"/>
          <w:szCs w:val="24"/>
        </w:rPr>
        <w:t>Data Uncertainty:</w:t>
      </w:r>
    </w:p>
    <w:p w14:paraId="39050DE5" w14:textId="303C8878" w:rsidR="00C3555E" w:rsidRDefault="00C3555E" w:rsidP="00C3555E">
      <w:pPr>
        <w:pStyle w:val="ListParagraph"/>
        <w:ind w:left="1440"/>
        <w:rPr>
          <w:rFonts w:ascii="Times New Roman" w:hAnsi="Times New Roman" w:cs="Times New Roman"/>
          <w:sz w:val="24"/>
          <w:szCs w:val="24"/>
        </w:rPr>
      </w:pPr>
      <w:r w:rsidRPr="00C3555E">
        <w:rPr>
          <w:rFonts w:ascii="Times New Roman" w:hAnsi="Times New Roman" w:cs="Times New Roman"/>
          <w:sz w:val="24"/>
          <w:szCs w:val="24"/>
        </w:rPr>
        <w:t>Aleatoric uncertainty arises from inherent noise or variability within the data itself,</w:t>
      </w:r>
      <w:r>
        <w:rPr>
          <w:rFonts w:ascii="Times New Roman" w:hAnsi="Times New Roman" w:cs="Times New Roman"/>
          <w:sz w:val="24"/>
          <w:szCs w:val="24"/>
        </w:rPr>
        <w:t xml:space="preserve"> </w:t>
      </w:r>
      <w:r w:rsidR="00F057F2">
        <w:rPr>
          <w:rFonts w:ascii="Times New Roman" w:hAnsi="Times New Roman" w:cs="Times New Roman"/>
          <w:sz w:val="24"/>
          <w:szCs w:val="24"/>
        </w:rPr>
        <w:t>t</w:t>
      </w:r>
      <w:r w:rsidRPr="00C3555E">
        <w:rPr>
          <w:rFonts w:ascii="Times New Roman" w:hAnsi="Times New Roman" w:cs="Times New Roman"/>
          <w:sz w:val="24"/>
          <w:szCs w:val="24"/>
        </w:rPr>
        <w:t>his will be captured by extending the model’s output to include not only the predicted healing time but also the variance associated with the prediction.</w:t>
      </w:r>
    </w:p>
    <w:p w14:paraId="62E57576" w14:textId="77777777" w:rsidR="00F057F2" w:rsidRPr="00C3555E" w:rsidRDefault="00F057F2" w:rsidP="00C3555E">
      <w:pPr>
        <w:pStyle w:val="ListParagraph"/>
        <w:ind w:left="1440"/>
        <w:rPr>
          <w:rFonts w:ascii="Times New Roman" w:hAnsi="Times New Roman" w:cs="Times New Roman"/>
          <w:sz w:val="24"/>
          <w:szCs w:val="24"/>
        </w:rPr>
      </w:pPr>
    </w:p>
    <w:p w14:paraId="654BE2F1" w14:textId="77777777"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3. What is the purpose of your project/thesis? </w:t>
      </w:r>
    </w:p>
    <w:p w14:paraId="1B8F49ED" w14:textId="084CECC2" w:rsidR="00E973DC" w:rsidRPr="009130CA" w:rsidRDefault="00E973DC" w:rsidP="006241F6">
      <w:pPr>
        <w:ind w:left="284"/>
        <w:rPr>
          <w:rFonts w:ascii="Times New Roman" w:hAnsi="Times New Roman" w:cs="Times New Roman"/>
          <w:sz w:val="24"/>
          <w:szCs w:val="24"/>
        </w:rPr>
      </w:pPr>
      <w:r w:rsidRPr="4A0691B7">
        <w:rPr>
          <w:rFonts w:ascii="Times New Roman" w:hAnsi="Times New Roman" w:cs="Times New Roman"/>
          <w:sz w:val="24"/>
          <w:szCs w:val="24"/>
        </w:rPr>
        <w:t>The idea of this project is based on the</w:t>
      </w:r>
      <w:r w:rsidR="00054475" w:rsidRPr="4A0691B7">
        <w:rPr>
          <w:rFonts w:ascii="Times New Roman" w:hAnsi="Times New Roman" w:cs="Times New Roman"/>
          <w:sz w:val="24"/>
          <w:szCs w:val="24"/>
        </w:rPr>
        <w:t xml:space="preserve"> growing</w:t>
      </w:r>
      <w:r w:rsidRPr="4A0691B7">
        <w:rPr>
          <w:rFonts w:ascii="Times New Roman" w:hAnsi="Times New Roman" w:cs="Times New Roman"/>
          <w:sz w:val="24"/>
          <w:szCs w:val="24"/>
        </w:rPr>
        <w:t xml:space="preserve"> importance of </w:t>
      </w:r>
      <w:r w:rsidR="00054475" w:rsidRPr="4A0691B7">
        <w:rPr>
          <w:rFonts w:ascii="Times New Roman" w:hAnsi="Times New Roman" w:cs="Times New Roman"/>
          <w:sz w:val="24"/>
          <w:szCs w:val="24"/>
        </w:rPr>
        <w:t xml:space="preserve">precision </w:t>
      </w:r>
      <w:r w:rsidR="000B6673" w:rsidRPr="4A0691B7">
        <w:rPr>
          <w:rFonts w:ascii="Times New Roman" w:hAnsi="Times New Roman" w:cs="Times New Roman"/>
          <w:sz w:val="24"/>
          <w:szCs w:val="24"/>
        </w:rPr>
        <w:t>medicine, Weigelt et al</w:t>
      </w:r>
      <w:r w:rsidR="008B3B8E" w:rsidRPr="4A0691B7">
        <w:rPr>
          <w:rFonts w:ascii="Times New Roman" w:hAnsi="Times New Roman" w:cs="Times New Roman"/>
          <w:sz w:val="24"/>
          <w:szCs w:val="24"/>
        </w:rPr>
        <w:t xml:space="preserve">. (2020) discuss how non-healing chronic wound have been </w:t>
      </w:r>
      <w:r w:rsidR="00854695" w:rsidRPr="4A0691B7">
        <w:rPr>
          <w:rFonts w:ascii="Times New Roman" w:hAnsi="Times New Roman" w:cs="Times New Roman"/>
          <w:sz w:val="24"/>
          <w:szCs w:val="24"/>
        </w:rPr>
        <w:t>a</w:t>
      </w:r>
      <w:r w:rsidR="003F1564" w:rsidRPr="4A0691B7">
        <w:rPr>
          <w:rFonts w:ascii="Times New Roman" w:hAnsi="Times New Roman" w:cs="Times New Roman"/>
          <w:sz w:val="24"/>
          <w:szCs w:val="24"/>
        </w:rPr>
        <w:t xml:space="preserve"> growing global health crisis, with mortality rates and management costs surpassing many cancers. They have emphasized that the </w:t>
      </w:r>
      <w:r w:rsidR="00695338" w:rsidRPr="4A0691B7">
        <w:rPr>
          <w:rFonts w:ascii="Times New Roman" w:hAnsi="Times New Roman" w:cs="Times New Roman"/>
          <w:sz w:val="24"/>
          <w:szCs w:val="24"/>
        </w:rPr>
        <w:t xml:space="preserve">need of the hour is to develop point-of care-diagnostic tools which are </w:t>
      </w:r>
      <w:r w:rsidR="00B379DF" w:rsidRPr="4A0691B7">
        <w:rPr>
          <w:rFonts w:ascii="Times New Roman" w:hAnsi="Times New Roman" w:cs="Times New Roman"/>
          <w:sz w:val="24"/>
          <w:szCs w:val="24"/>
        </w:rPr>
        <w:t>predictive, prescriptive, and personalized.</w:t>
      </w:r>
      <w:r w:rsidR="002424B5" w:rsidRPr="4A0691B7">
        <w:rPr>
          <w:rFonts w:ascii="Times New Roman" w:hAnsi="Times New Roman" w:cs="Times New Roman"/>
          <w:sz w:val="24"/>
          <w:szCs w:val="24"/>
        </w:rPr>
        <w:t xml:space="preserve"> Individualized risk management tools </w:t>
      </w:r>
      <w:r w:rsidR="00E72999" w:rsidRPr="4A0691B7">
        <w:rPr>
          <w:rFonts w:ascii="Times New Roman" w:hAnsi="Times New Roman" w:cs="Times New Roman"/>
          <w:sz w:val="24"/>
          <w:szCs w:val="24"/>
        </w:rPr>
        <w:t xml:space="preserve">using machine learning </w:t>
      </w:r>
      <w:r w:rsidR="002424B5" w:rsidRPr="4A0691B7">
        <w:rPr>
          <w:rFonts w:ascii="Times New Roman" w:hAnsi="Times New Roman" w:cs="Times New Roman"/>
          <w:sz w:val="24"/>
          <w:szCs w:val="24"/>
        </w:rPr>
        <w:t xml:space="preserve">have </w:t>
      </w:r>
      <w:r w:rsidR="00A86211" w:rsidRPr="4A0691B7">
        <w:rPr>
          <w:rFonts w:ascii="Times New Roman" w:hAnsi="Times New Roman" w:cs="Times New Roman"/>
          <w:sz w:val="24"/>
          <w:szCs w:val="24"/>
        </w:rPr>
        <w:t>previously been utilized and have been found to be useful in chronic wound management</w:t>
      </w:r>
      <w:r w:rsidR="00DB26FF" w:rsidRPr="4A0691B7">
        <w:rPr>
          <w:rFonts w:ascii="Times New Roman" w:hAnsi="Times New Roman" w:cs="Times New Roman"/>
          <w:sz w:val="24"/>
          <w:szCs w:val="24"/>
        </w:rPr>
        <w:t xml:space="preserve"> (</w:t>
      </w:r>
      <w:proofErr w:type="spellStart"/>
      <w:r w:rsidR="00DB26FF" w:rsidRPr="4A0691B7">
        <w:rPr>
          <w:rFonts w:ascii="Times New Roman" w:hAnsi="Times New Roman" w:cs="Times New Roman"/>
          <w:sz w:val="24"/>
          <w:szCs w:val="24"/>
        </w:rPr>
        <w:t>Velickovi</w:t>
      </w:r>
      <w:r w:rsidR="00222C06" w:rsidRPr="4A0691B7">
        <w:rPr>
          <w:rFonts w:ascii="Times New Roman" w:hAnsi="Times New Roman" w:cs="Times New Roman"/>
          <w:sz w:val="24"/>
          <w:szCs w:val="24"/>
        </w:rPr>
        <w:t>c</w:t>
      </w:r>
      <w:proofErr w:type="spellEnd"/>
      <w:r w:rsidR="00222C06" w:rsidRPr="4A0691B7">
        <w:rPr>
          <w:rFonts w:ascii="Times New Roman" w:hAnsi="Times New Roman" w:cs="Times New Roman"/>
          <w:sz w:val="24"/>
          <w:szCs w:val="24"/>
        </w:rPr>
        <w:t xml:space="preserve"> et al., 2023</w:t>
      </w:r>
      <w:r w:rsidR="00DB26FF" w:rsidRPr="4A0691B7">
        <w:rPr>
          <w:rFonts w:ascii="Times New Roman" w:hAnsi="Times New Roman" w:cs="Times New Roman"/>
          <w:sz w:val="24"/>
          <w:szCs w:val="24"/>
        </w:rPr>
        <w:t xml:space="preserve">). </w:t>
      </w:r>
      <w:r w:rsidR="002424B5" w:rsidRPr="4A0691B7">
        <w:rPr>
          <w:rFonts w:ascii="Times New Roman" w:hAnsi="Times New Roman" w:cs="Times New Roman"/>
          <w:sz w:val="24"/>
          <w:szCs w:val="24"/>
        </w:rPr>
        <w:t xml:space="preserve"> </w:t>
      </w:r>
      <w:r w:rsidR="00B379DF" w:rsidRPr="4A0691B7">
        <w:rPr>
          <w:rFonts w:ascii="Times New Roman" w:hAnsi="Times New Roman" w:cs="Times New Roman"/>
          <w:sz w:val="24"/>
          <w:szCs w:val="24"/>
        </w:rPr>
        <w:t xml:space="preserve"> Peterson </w:t>
      </w:r>
      <w:r w:rsidR="006375A7" w:rsidRPr="4A0691B7">
        <w:rPr>
          <w:rFonts w:ascii="Times New Roman" w:hAnsi="Times New Roman" w:cs="Times New Roman"/>
          <w:sz w:val="24"/>
          <w:szCs w:val="24"/>
        </w:rPr>
        <w:t>et al. (</w:t>
      </w:r>
      <w:r w:rsidR="00B379DF" w:rsidRPr="4A0691B7">
        <w:rPr>
          <w:rFonts w:ascii="Times New Roman" w:hAnsi="Times New Roman" w:cs="Times New Roman"/>
          <w:sz w:val="24"/>
          <w:szCs w:val="24"/>
        </w:rPr>
        <w:t xml:space="preserve">2017) have previously </w:t>
      </w:r>
      <w:r w:rsidR="00AA0225" w:rsidRPr="4A0691B7">
        <w:rPr>
          <w:rFonts w:ascii="Times New Roman" w:hAnsi="Times New Roman" w:cs="Times New Roman"/>
          <w:sz w:val="24"/>
          <w:szCs w:val="24"/>
        </w:rPr>
        <w:t xml:space="preserve">encouraged the idea of moving away from </w:t>
      </w:r>
      <w:r w:rsidR="006375A7" w:rsidRPr="4A0691B7">
        <w:rPr>
          <w:rFonts w:ascii="Times New Roman" w:hAnsi="Times New Roman" w:cs="Times New Roman"/>
          <w:sz w:val="24"/>
          <w:szCs w:val="24"/>
        </w:rPr>
        <w:t xml:space="preserve">one-size-fits-all population models to personalized predictive models that adapt </w:t>
      </w:r>
      <w:r w:rsidR="00F02393" w:rsidRPr="4A0691B7">
        <w:rPr>
          <w:rFonts w:ascii="Times New Roman" w:hAnsi="Times New Roman" w:cs="Times New Roman"/>
          <w:sz w:val="24"/>
          <w:szCs w:val="24"/>
        </w:rPr>
        <w:t>to each patient's unique clinical data over time to provide tailored predictions. They achieved this using a personalized Gaussian Processes (</w:t>
      </w:r>
      <w:proofErr w:type="spellStart"/>
      <w:r w:rsidR="00F02393" w:rsidRPr="4A0691B7">
        <w:rPr>
          <w:rFonts w:ascii="Times New Roman" w:hAnsi="Times New Roman" w:cs="Times New Roman"/>
          <w:sz w:val="24"/>
          <w:szCs w:val="24"/>
        </w:rPr>
        <w:t>pGPs</w:t>
      </w:r>
      <w:proofErr w:type="spellEnd"/>
      <w:r w:rsidR="00F02393" w:rsidRPr="4A0691B7">
        <w:rPr>
          <w:rFonts w:ascii="Times New Roman" w:hAnsi="Times New Roman" w:cs="Times New Roman"/>
          <w:sz w:val="24"/>
          <w:szCs w:val="24"/>
        </w:rPr>
        <w:t xml:space="preserve">), which incorporate patient-specific data (e.g., cognitive test scores, imaging biomarkers, and demographics) to refine the population-level model for </w:t>
      </w:r>
      <w:r w:rsidR="00F02393" w:rsidRPr="4A0691B7">
        <w:rPr>
          <w:rFonts w:ascii="Times New Roman" w:hAnsi="Times New Roman" w:cs="Times New Roman"/>
          <w:sz w:val="24"/>
          <w:szCs w:val="24"/>
        </w:rPr>
        <w:lastRenderedPageBreak/>
        <w:t xml:space="preserve">individual use for </w:t>
      </w:r>
      <w:r w:rsidR="000A6E5C" w:rsidRPr="4A0691B7">
        <w:rPr>
          <w:rFonts w:ascii="Times New Roman" w:hAnsi="Times New Roman" w:cs="Times New Roman"/>
          <w:sz w:val="24"/>
          <w:szCs w:val="24"/>
        </w:rPr>
        <w:t>Alzheimer’s disease progression. The ga</w:t>
      </w:r>
      <w:r w:rsidR="00FD0DB7" w:rsidRPr="4A0691B7">
        <w:rPr>
          <w:rFonts w:ascii="Times New Roman" w:hAnsi="Times New Roman" w:cs="Times New Roman"/>
          <w:sz w:val="24"/>
          <w:szCs w:val="24"/>
        </w:rPr>
        <w:t xml:space="preserve">p here is that these </w:t>
      </w:r>
      <w:commentRangeStart w:id="9"/>
      <w:r w:rsidR="00FD0DB7" w:rsidRPr="4A0691B7">
        <w:rPr>
          <w:rFonts w:ascii="Times New Roman" w:hAnsi="Times New Roman" w:cs="Times New Roman"/>
          <w:sz w:val="24"/>
          <w:szCs w:val="24"/>
        </w:rPr>
        <w:t>GP</w:t>
      </w:r>
      <w:r w:rsidR="00F907BC" w:rsidRPr="4A0691B7">
        <w:rPr>
          <w:rFonts w:ascii="Times New Roman" w:hAnsi="Times New Roman" w:cs="Times New Roman"/>
          <w:sz w:val="24"/>
          <w:szCs w:val="24"/>
        </w:rPr>
        <w:t>s</w:t>
      </w:r>
      <w:commentRangeEnd w:id="9"/>
      <w:r>
        <w:commentReference w:id="9"/>
      </w:r>
      <w:r w:rsidR="00F907BC" w:rsidRPr="4A0691B7">
        <w:rPr>
          <w:rFonts w:ascii="Times New Roman" w:hAnsi="Times New Roman" w:cs="Times New Roman"/>
          <w:sz w:val="24"/>
          <w:szCs w:val="24"/>
        </w:rPr>
        <w:t xml:space="preserve"> can only work on data which is small and cannot predict long term </w:t>
      </w:r>
      <w:r w:rsidR="00BD38DA" w:rsidRPr="4A0691B7">
        <w:rPr>
          <w:rFonts w:ascii="Times New Roman" w:hAnsi="Times New Roman" w:cs="Times New Roman"/>
          <w:sz w:val="24"/>
          <w:szCs w:val="24"/>
        </w:rPr>
        <w:t xml:space="preserve">variations or </w:t>
      </w:r>
      <w:r w:rsidR="001C46B6" w:rsidRPr="4A0691B7">
        <w:rPr>
          <w:rFonts w:ascii="Times New Roman" w:hAnsi="Times New Roman" w:cs="Times New Roman"/>
          <w:sz w:val="24"/>
          <w:szCs w:val="24"/>
        </w:rPr>
        <w:t>complex temporal relationships</w:t>
      </w:r>
      <w:r w:rsidR="003E3DB3" w:rsidRPr="4A0691B7">
        <w:rPr>
          <w:rFonts w:ascii="Times New Roman" w:hAnsi="Times New Roman" w:cs="Times New Roman"/>
          <w:sz w:val="24"/>
          <w:szCs w:val="24"/>
        </w:rPr>
        <w:t xml:space="preserve"> which are important with respect to the multivariate nature of factors </w:t>
      </w:r>
      <w:r w:rsidR="00303EF7" w:rsidRPr="4A0691B7">
        <w:rPr>
          <w:rFonts w:ascii="Times New Roman" w:hAnsi="Times New Roman" w:cs="Times New Roman"/>
          <w:sz w:val="24"/>
          <w:szCs w:val="24"/>
        </w:rPr>
        <w:t>affecting the progression of wound healing</w:t>
      </w:r>
      <w:r w:rsidR="0083090E" w:rsidRPr="4A0691B7">
        <w:rPr>
          <w:rFonts w:ascii="Times New Roman" w:hAnsi="Times New Roman" w:cs="Times New Roman"/>
          <w:sz w:val="24"/>
          <w:szCs w:val="24"/>
        </w:rPr>
        <w:t xml:space="preserve"> (Krauth et al., 2017)</w:t>
      </w:r>
      <w:r w:rsidR="00303EF7" w:rsidRPr="4A0691B7">
        <w:rPr>
          <w:rFonts w:ascii="Times New Roman" w:hAnsi="Times New Roman" w:cs="Times New Roman"/>
          <w:sz w:val="24"/>
          <w:szCs w:val="24"/>
        </w:rPr>
        <w:t xml:space="preserve">. They also heavily rely on the </w:t>
      </w:r>
      <w:r w:rsidR="00E229F1" w:rsidRPr="4A0691B7">
        <w:rPr>
          <w:rFonts w:ascii="Times New Roman" w:hAnsi="Times New Roman" w:cs="Times New Roman"/>
          <w:sz w:val="24"/>
          <w:szCs w:val="24"/>
        </w:rPr>
        <w:t>quality and completeness of the historical data</w:t>
      </w:r>
      <w:r w:rsidR="001E09E9" w:rsidRPr="4A0691B7">
        <w:rPr>
          <w:rFonts w:ascii="Times New Roman" w:hAnsi="Times New Roman" w:cs="Times New Roman"/>
          <w:sz w:val="24"/>
          <w:szCs w:val="24"/>
        </w:rPr>
        <w:t xml:space="preserve"> which further limits their use</w:t>
      </w:r>
      <w:r w:rsidR="0083090E" w:rsidRPr="4A0691B7">
        <w:rPr>
          <w:rFonts w:ascii="Times New Roman" w:hAnsi="Times New Roman" w:cs="Times New Roman"/>
          <w:sz w:val="24"/>
          <w:szCs w:val="24"/>
        </w:rPr>
        <w:t xml:space="preserve"> (Peterson et al., 2017)</w:t>
      </w:r>
      <w:r w:rsidR="001E09E9" w:rsidRPr="4A0691B7">
        <w:rPr>
          <w:rFonts w:ascii="Times New Roman" w:hAnsi="Times New Roman" w:cs="Times New Roman"/>
          <w:sz w:val="24"/>
          <w:szCs w:val="24"/>
        </w:rPr>
        <w:t>.</w:t>
      </w:r>
      <w:r w:rsidR="0083090E" w:rsidRPr="4A0691B7">
        <w:rPr>
          <w:rFonts w:ascii="Times New Roman" w:hAnsi="Times New Roman" w:cs="Times New Roman"/>
          <w:sz w:val="24"/>
          <w:szCs w:val="24"/>
        </w:rPr>
        <w:t xml:space="preserve"> To overcome these shortcomings,</w:t>
      </w:r>
      <w:r w:rsidR="006D7B27" w:rsidRPr="4A0691B7">
        <w:rPr>
          <w:rFonts w:ascii="Times New Roman" w:hAnsi="Times New Roman" w:cs="Times New Roman"/>
          <w:sz w:val="24"/>
          <w:szCs w:val="24"/>
        </w:rPr>
        <w:t xml:space="preserve"> a</w:t>
      </w:r>
      <w:r w:rsidR="0083090E" w:rsidRPr="4A0691B7">
        <w:rPr>
          <w:rFonts w:ascii="Times New Roman" w:hAnsi="Times New Roman" w:cs="Times New Roman"/>
          <w:sz w:val="24"/>
          <w:szCs w:val="24"/>
        </w:rPr>
        <w:t xml:space="preserve"> </w:t>
      </w:r>
      <w:r w:rsidR="00B45481" w:rsidRPr="4A0691B7">
        <w:rPr>
          <w:rFonts w:ascii="Times New Roman" w:hAnsi="Times New Roman" w:cs="Times New Roman"/>
          <w:sz w:val="24"/>
          <w:szCs w:val="24"/>
        </w:rPr>
        <w:t xml:space="preserve">transformer </w:t>
      </w:r>
      <w:r w:rsidR="008B6CFA" w:rsidRPr="4A0691B7">
        <w:rPr>
          <w:rFonts w:ascii="Times New Roman" w:hAnsi="Times New Roman" w:cs="Times New Roman"/>
          <w:sz w:val="24"/>
          <w:szCs w:val="24"/>
        </w:rPr>
        <w:t>model-based</w:t>
      </w:r>
      <w:r w:rsidR="0083090E" w:rsidRPr="4A0691B7">
        <w:rPr>
          <w:rFonts w:ascii="Times New Roman" w:hAnsi="Times New Roman" w:cs="Times New Roman"/>
          <w:sz w:val="24"/>
          <w:szCs w:val="24"/>
        </w:rPr>
        <w:t xml:space="preserve"> approach is</w:t>
      </w:r>
      <w:r w:rsidR="006D7B27" w:rsidRPr="4A0691B7">
        <w:rPr>
          <w:rFonts w:ascii="Times New Roman" w:hAnsi="Times New Roman" w:cs="Times New Roman"/>
          <w:sz w:val="24"/>
          <w:szCs w:val="24"/>
        </w:rPr>
        <w:t xml:space="preserve"> adopted for this project as these models are good with large dataset and handling complex relationships and </w:t>
      </w:r>
      <w:r w:rsidR="002A556D" w:rsidRPr="4A0691B7">
        <w:rPr>
          <w:rFonts w:ascii="Times New Roman" w:hAnsi="Times New Roman" w:cs="Times New Roman"/>
          <w:sz w:val="24"/>
          <w:szCs w:val="24"/>
        </w:rPr>
        <w:t>long-term</w:t>
      </w:r>
      <w:r w:rsidR="006D7B27" w:rsidRPr="4A0691B7">
        <w:rPr>
          <w:rFonts w:ascii="Times New Roman" w:hAnsi="Times New Roman" w:cs="Times New Roman"/>
          <w:sz w:val="24"/>
          <w:szCs w:val="24"/>
        </w:rPr>
        <w:t xml:space="preserve"> variations. The GP models are good with </w:t>
      </w:r>
      <w:r w:rsidR="00442B0D" w:rsidRPr="4A0691B7">
        <w:rPr>
          <w:rFonts w:ascii="Times New Roman" w:hAnsi="Times New Roman" w:cs="Times New Roman"/>
          <w:sz w:val="24"/>
          <w:szCs w:val="24"/>
        </w:rPr>
        <w:t>calculating</w:t>
      </w:r>
      <w:r w:rsidR="006D7B27" w:rsidRPr="4A0691B7">
        <w:rPr>
          <w:rFonts w:ascii="Times New Roman" w:hAnsi="Times New Roman" w:cs="Times New Roman"/>
          <w:sz w:val="24"/>
          <w:szCs w:val="24"/>
        </w:rPr>
        <w:t xml:space="preserve"> the </w:t>
      </w:r>
      <w:commentRangeStart w:id="11"/>
      <w:r w:rsidR="006D7B27" w:rsidRPr="4A0691B7">
        <w:rPr>
          <w:rFonts w:ascii="Times New Roman" w:hAnsi="Times New Roman" w:cs="Times New Roman"/>
          <w:sz w:val="24"/>
          <w:szCs w:val="24"/>
        </w:rPr>
        <w:t>uncertainty o</w:t>
      </w:r>
      <w:r w:rsidR="00442B0D" w:rsidRPr="4A0691B7">
        <w:rPr>
          <w:rFonts w:ascii="Times New Roman" w:hAnsi="Times New Roman" w:cs="Times New Roman"/>
          <w:sz w:val="24"/>
          <w:szCs w:val="24"/>
        </w:rPr>
        <w:t>f prediction</w:t>
      </w:r>
      <w:commentRangeEnd w:id="11"/>
      <w:r>
        <w:commentReference w:id="11"/>
      </w:r>
      <w:r w:rsidR="00442B0D" w:rsidRPr="4A0691B7">
        <w:rPr>
          <w:rFonts w:ascii="Times New Roman" w:hAnsi="Times New Roman" w:cs="Times New Roman"/>
          <w:sz w:val="24"/>
          <w:szCs w:val="24"/>
        </w:rPr>
        <w:t xml:space="preserve"> and to obtain this in a transformer model</w:t>
      </w:r>
      <w:r w:rsidR="0007448D" w:rsidRPr="4A0691B7">
        <w:rPr>
          <w:rFonts w:ascii="Times New Roman" w:hAnsi="Times New Roman" w:cs="Times New Roman"/>
          <w:sz w:val="24"/>
          <w:szCs w:val="24"/>
        </w:rPr>
        <w:t xml:space="preserve"> technique like </w:t>
      </w:r>
      <w:r w:rsidR="00835DE1" w:rsidRPr="4A0691B7">
        <w:rPr>
          <w:rFonts w:ascii="Times New Roman" w:hAnsi="Times New Roman" w:cs="Times New Roman"/>
          <w:sz w:val="24"/>
          <w:szCs w:val="24"/>
        </w:rPr>
        <w:t>Monte-Carlo dropout</w:t>
      </w:r>
      <w:r w:rsidR="0007448D" w:rsidRPr="4A0691B7">
        <w:rPr>
          <w:rFonts w:ascii="Times New Roman" w:hAnsi="Times New Roman" w:cs="Times New Roman"/>
          <w:sz w:val="24"/>
          <w:szCs w:val="24"/>
        </w:rPr>
        <w:t xml:space="preserve"> </w:t>
      </w:r>
      <w:r w:rsidR="00835DE1" w:rsidRPr="4A0691B7">
        <w:rPr>
          <w:rFonts w:ascii="Times New Roman" w:hAnsi="Times New Roman" w:cs="Times New Roman"/>
          <w:sz w:val="24"/>
          <w:szCs w:val="24"/>
        </w:rPr>
        <w:t>will be used</w:t>
      </w:r>
      <w:r w:rsidR="00B45481" w:rsidRPr="4A0691B7">
        <w:rPr>
          <w:rFonts w:ascii="Times New Roman" w:hAnsi="Times New Roman" w:cs="Times New Roman"/>
          <w:sz w:val="24"/>
          <w:szCs w:val="24"/>
        </w:rPr>
        <w:t>, which will allow the model to generate multiple predictions for each input, capturing the variability in healing outcomes and providing confidence intervals. This will be an indication of how confident the mode is about these predictions.</w:t>
      </w:r>
      <w:r w:rsidR="00A40845" w:rsidRPr="4A0691B7">
        <w:rPr>
          <w:rFonts w:ascii="Times New Roman" w:hAnsi="Times New Roman" w:cs="Times New Roman"/>
          <w:sz w:val="24"/>
          <w:szCs w:val="24"/>
        </w:rPr>
        <w:t xml:space="preserve"> The variables in the study are taken from a previous study by </w:t>
      </w:r>
      <w:r w:rsidR="001C2255" w:rsidRPr="4A0691B7">
        <w:rPr>
          <w:rFonts w:ascii="Times New Roman" w:hAnsi="Times New Roman" w:cs="Times New Roman"/>
          <w:sz w:val="24"/>
          <w:szCs w:val="24"/>
        </w:rPr>
        <w:t>Bender et al.</w:t>
      </w:r>
      <w:r w:rsidR="0036697E" w:rsidRPr="4A0691B7">
        <w:rPr>
          <w:rFonts w:ascii="Times New Roman" w:hAnsi="Times New Roman" w:cs="Times New Roman"/>
          <w:sz w:val="24"/>
          <w:szCs w:val="24"/>
        </w:rPr>
        <w:t xml:space="preserve"> (2021) </w:t>
      </w:r>
      <w:r w:rsidR="001C2255" w:rsidRPr="4A0691B7">
        <w:rPr>
          <w:rFonts w:ascii="Times New Roman" w:hAnsi="Times New Roman" w:cs="Times New Roman"/>
          <w:sz w:val="24"/>
          <w:szCs w:val="24"/>
        </w:rPr>
        <w:t>where these variables proved to be most informative.</w:t>
      </w:r>
    </w:p>
    <w:p w14:paraId="2B4E246C" w14:textId="77777777"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4. Who is the target audience of your project/thesis? (Be specific) </w:t>
      </w:r>
    </w:p>
    <w:p w14:paraId="33925CE1" w14:textId="55C176B5" w:rsidR="00D266B5" w:rsidRPr="009130CA" w:rsidRDefault="00D266B5" w:rsidP="00D266B5">
      <w:pPr>
        <w:ind w:left="284"/>
        <w:rPr>
          <w:rFonts w:ascii="Times New Roman" w:hAnsi="Times New Roman" w:cs="Times New Roman"/>
          <w:b/>
          <w:bCs/>
          <w:sz w:val="24"/>
          <w:szCs w:val="24"/>
        </w:rPr>
      </w:pPr>
      <w:r w:rsidRPr="006241F6">
        <w:rPr>
          <w:rFonts w:ascii="Times New Roman" w:hAnsi="Times New Roman" w:cs="Times New Roman"/>
          <w:sz w:val="24"/>
          <w:szCs w:val="24"/>
        </w:rPr>
        <w:t>Primarily Clinicians, nurses, and wound care specialists who manage chronic wounds and make decisions about treatment plans and patient care</w:t>
      </w:r>
      <w:r w:rsidRPr="006241F6">
        <w:rPr>
          <w:rFonts w:ascii="Times New Roman" w:hAnsi="Times New Roman" w:cs="Times New Roman"/>
          <w:b/>
          <w:bCs/>
          <w:sz w:val="24"/>
          <w:szCs w:val="24"/>
        </w:rPr>
        <w:t xml:space="preserve">. </w:t>
      </w:r>
      <w:r w:rsidRPr="006241F6">
        <w:rPr>
          <w:rFonts w:ascii="Times New Roman" w:hAnsi="Times New Roman" w:cs="Times New Roman"/>
          <w:sz w:val="24"/>
          <w:szCs w:val="24"/>
        </w:rPr>
        <w:t>Secondarily, patients who are undergoing treatment and hospital administration in charge of maintaining resources and inventory necessary to provide timely care to these patients.</w:t>
      </w:r>
    </w:p>
    <w:p w14:paraId="6FD81A26" w14:textId="77777777"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5. State your expected outcomes or deliverables of this project/thesis. </w:t>
      </w:r>
    </w:p>
    <w:p w14:paraId="60BF4C32" w14:textId="77777777" w:rsidR="00567D98" w:rsidRDefault="00D266B5" w:rsidP="008C5C0D">
      <w:pPr>
        <w:pStyle w:val="ListParagraph"/>
        <w:numPr>
          <w:ilvl w:val="0"/>
          <w:numId w:val="4"/>
        </w:numPr>
        <w:ind w:left="709"/>
        <w:rPr>
          <w:rFonts w:ascii="Times New Roman" w:hAnsi="Times New Roman" w:cs="Times New Roman"/>
          <w:sz w:val="24"/>
          <w:szCs w:val="24"/>
        </w:rPr>
      </w:pPr>
      <w:r w:rsidRPr="00567D98">
        <w:rPr>
          <w:rFonts w:ascii="Times New Roman" w:hAnsi="Times New Roman" w:cs="Times New Roman"/>
          <w:sz w:val="24"/>
          <w:szCs w:val="24"/>
        </w:rPr>
        <w:t>A trained predictive model capable of estimating the healing time of chronic wounds based on patient-specific data.</w:t>
      </w:r>
    </w:p>
    <w:p w14:paraId="727AE4ED" w14:textId="77777777" w:rsidR="008C5C0D" w:rsidRDefault="00D266B5" w:rsidP="008C5C0D">
      <w:pPr>
        <w:pStyle w:val="ListParagraph"/>
        <w:numPr>
          <w:ilvl w:val="0"/>
          <w:numId w:val="4"/>
        </w:numPr>
        <w:ind w:left="709"/>
        <w:rPr>
          <w:rFonts w:ascii="Times New Roman" w:hAnsi="Times New Roman" w:cs="Times New Roman"/>
          <w:sz w:val="24"/>
          <w:szCs w:val="24"/>
        </w:rPr>
      </w:pPr>
      <w:del w:id="13" w:author="Purkayastha, Saptarshi" w:date="2024-12-10T21:12:00Z">
        <w:r w:rsidRPr="52E9CC06" w:rsidDel="00D266B5">
          <w:rPr>
            <w:rFonts w:ascii="Times New Roman" w:hAnsi="Times New Roman" w:cs="Times New Roman"/>
            <w:sz w:val="24"/>
            <w:szCs w:val="24"/>
          </w:rPr>
          <w:delText xml:space="preserve"> </w:delText>
        </w:r>
      </w:del>
      <w:r w:rsidRPr="52E9CC06">
        <w:rPr>
          <w:rFonts w:ascii="Times New Roman" w:hAnsi="Times New Roman" w:cs="Times New Roman"/>
          <w:sz w:val="24"/>
          <w:szCs w:val="24"/>
        </w:rPr>
        <w:t>A comprehensive evaluation report detailing the model’s accuracy</w:t>
      </w:r>
      <w:r w:rsidR="00567D98" w:rsidRPr="52E9CC06">
        <w:rPr>
          <w:rFonts w:ascii="Times New Roman" w:hAnsi="Times New Roman" w:cs="Times New Roman"/>
          <w:sz w:val="24"/>
          <w:szCs w:val="24"/>
        </w:rPr>
        <w:t>.</w:t>
      </w:r>
    </w:p>
    <w:p w14:paraId="439EE130" w14:textId="4716899F" w:rsidR="00D266B5" w:rsidRDefault="008C5C0D" w:rsidP="008C5C0D">
      <w:pPr>
        <w:pStyle w:val="ListParagraph"/>
        <w:numPr>
          <w:ilvl w:val="0"/>
          <w:numId w:val="4"/>
        </w:numPr>
        <w:ind w:left="709"/>
        <w:rPr>
          <w:rFonts w:ascii="Times New Roman" w:hAnsi="Times New Roman" w:cs="Times New Roman"/>
          <w:sz w:val="24"/>
          <w:szCs w:val="24"/>
        </w:rPr>
      </w:pPr>
      <w:r w:rsidRPr="52E9CC06">
        <w:rPr>
          <w:rFonts w:ascii="Times New Roman" w:hAnsi="Times New Roman" w:cs="Times New Roman"/>
          <w:sz w:val="24"/>
          <w:szCs w:val="24"/>
        </w:rPr>
        <w:t xml:space="preserve">Visualizations: </w:t>
      </w:r>
      <w:r w:rsidR="00567D98" w:rsidRPr="52E9CC06">
        <w:rPr>
          <w:rFonts w:ascii="Times New Roman" w:hAnsi="Times New Roman" w:cs="Times New Roman"/>
          <w:sz w:val="24"/>
          <w:szCs w:val="24"/>
        </w:rPr>
        <w:t>Line charts and other visualizations comparing performance metrics across the different m</w:t>
      </w:r>
      <w:r w:rsidRPr="52E9CC06">
        <w:rPr>
          <w:rFonts w:ascii="Times New Roman" w:hAnsi="Times New Roman" w:cs="Times New Roman"/>
          <w:sz w:val="24"/>
          <w:szCs w:val="24"/>
        </w:rPr>
        <w:t>odels</w:t>
      </w:r>
      <w:r w:rsidR="00567D98" w:rsidRPr="52E9CC06">
        <w:rPr>
          <w:rFonts w:ascii="Times New Roman" w:hAnsi="Times New Roman" w:cs="Times New Roman"/>
          <w:sz w:val="24"/>
          <w:szCs w:val="24"/>
        </w:rPr>
        <w:t>, Visualization of the healing trajectory which shows the predicted trajectories of different models</w:t>
      </w:r>
      <w:r w:rsidRPr="52E9CC06">
        <w:rPr>
          <w:rFonts w:ascii="Times New Roman" w:hAnsi="Times New Roman" w:cs="Times New Roman"/>
          <w:sz w:val="24"/>
          <w:szCs w:val="24"/>
        </w:rPr>
        <w:t xml:space="preserve"> and a </w:t>
      </w:r>
      <w:r w:rsidR="00567D98" w:rsidRPr="52E9CC06">
        <w:rPr>
          <w:rFonts w:ascii="Times New Roman" w:hAnsi="Times New Roman" w:cs="Times New Roman"/>
          <w:sz w:val="24"/>
          <w:szCs w:val="24"/>
        </w:rPr>
        <w:t>Feature importance plot showing important features determining healing time.</w:t>
      </w:r>
    </w:p>
    <w:p w14:paraId="64A26C06" w14:textId="7A3F09F9" w:rsidR="00F057F2" w:rsidRPr="00567D98" w:rsidRDefault="00F057F2" w:rsidP="008C5C0D">
      <w:pPr>
        <w:pStyle w:val="ListParagraph"/>
        <w:numPr>
          <w:ilvl w:val="0"/>
          <w:numId w:val="4"/>
        </w:numPr>
        <w:ind w:left="709"/>
        <w:rPr>
          <w:rFonts w:ascii="Times New Roman" w:hAnsi="Times New Roman" w:cs="Times New Roman"/>
          <w:sz w:val="24"/>
          <w:szCs w:val="24"/>
        </w:rPr>
      </w:pPr>
      <w:r>
        <w:rPr>
          <w:rFonts w:ascii="Times New Roman" w:hAnsi="Times New Roman" w:cs="Times New Roman"/>
          <w:sz w:val="24"/>
          <w:szCs w:val="24"/>
        </w:rPr>
        <w:t>A</w:t>
      </w:r>
      <w:r w:rsidRPr="00F057F2">
        <w:rPr>
          <w:rFonts w:ascii="Times New Roman" w:hAnsi="Times New Roman" w:cs="Times New Roman"/>
          <w:sz w:val="24"/>
          <w:szCs w:val="24"/>
        </w:rPr>
        <w:t xml:space="preserve">n interactive application enabling users to upload CCD/C-CDA files, extract relevant clinical data, and map variables to the predictive model's features. The app will generate personalized healing time predictions with uncertainty intervals, enhancing clinical decision-making. Built using frameworks like </w:t>
      </w:r>
      <w:proofErr w:type="spellStart"/>
      <w:r w:rsidRPr="00F057F2">
        <w:rPr>
          <w:rFonts w:ascii="Times New Roman" w:hAnsi="Times New Roman" w:cs="Times New Roman"/>
          <w:sz w:val="24"/>
          <w:szCs w:val="24"/>
        </w:rPr>
        <w:t>Streamlit</w:t>
      </w:r>
      <w:proofErr w:type="spellEnd"/>
      <w:r w:rsidRPr="00F057F2">
        <w:rPr>
          <w:rFonts w:ascii="Times New Roman" w:hAnsi="Times New Roman" w:cs="Times New Roman"/>
          <w:sz w:val="24"/>
          <w:szCs w:val="24"/>
        </w:rPr>
        <w:t xml:space="preserve">, it </w:t>
      </w:r>
      <w:r>
        <w:rPr>
          <w:rFonts w:ascii="Times New Roman" w:hAnsi="Times New Roman" w:cs="Times New Roman"/>
          <w:sz w:val="24"/>
          <w:szCs w:val="24"/>
        </w:rPr>
        <w:t xml:space="preserve">would </w:t>
      </w:r>
      <w:r w:rsidRPr="00F057F2">
        <w:rPr>
          <w:rFonts w:ascii="Times New Roman" w:hAnsi="Times New Roman" w:cs="Times New Roman"/>
          <w:sz w:val="24"/>
          <w:szCs w:val="24"/>
        </w:rPr>
        <w:t>ensure seamless integration into healthcare workflows.</w:t>
      </w:r>
    </w:p>
    <w:p w14:paraId="5070189E" w14:textId="77777777"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6. State expected timeline of your project/thesis. Be sure to include benchmark times that can be checked by faculty advisor. </w:t>
      </w:r>
    </w:p>
    <w:p w14:paraId="5C96DFDC" w14:textId="2E75EA22" w:rsidR="00AC05C9" w:rsidRPr="006241F6" w:rsidRDefault="00AC05C9" w:rsidP="00AC05C9">
      <w:pPr>
        <w:pStyle w:val="ListParagraph"/>
        <w:numPr>
          <w:ilvl w:val="0"/>
          <w:numId w:val="1"/>
        </w:numPr>
        <w:tabs>
          <w:tab w:val="left" w:pos="4029"/>
        </w:tabs>
        <w:spacing w:after="0" w:line="240" w:lineRule="auto"/>
        <w:rPr>
          <w:rFonts w:ascii="Times New Roman" w:hAnsi="Times New Roman" w:cs="Times New Roman"/>
          <w:b/>
          <w:bCs/>
          <w:sz w:val="24"/>
          <w:szCs w:val="24"/>
        </w:rPr>
      </w:pPr>
      <w:r w:rsidRPr="006241F6">
        <w:rPr>
          <w:rFonts w:ascii="Times New Roman" w:hAnsi="Times New Roman" w:cs="Times New Roman"/>
          <w:sz w:val="24"/>
          <w:szCs w:val="24"/>
        </w:rPr>
        <w:t xml:space="preserve">Week 1-2: Literature review and data collection. </w:t>
      </w:r>
    </w:p>
    <w:p w14:paraId="2316EA44" w14:textId="4C724136" w:rsidR="00AC05C9" w:rsidRPr="006241F6" w:rsidRDefault="00AC05C9" w:rsidP="00AC05C9">
      <w:pPr>
        <w:pStyle w:val="ListParagraph"/>
        <w:numPr>
          <w:ilvl w:val="0"/>
          <w:numId w:val="1"/>
        </w:numPr>
        <w:tabs>
          <w:tab w:val="left" w:pos="4029"/>
        </w:tabs>
        <w:spacing w:after="0" w:line="240" w:lineRule="auto"/>
        <w:rPr>
          <w:rFonts w:ascii="Times New Roman" w:hAnsi="Times New Roman" w:cs="Times New Roman"/>
          <w:b/>
          <w:bCs/>
          <w:sz w:val="24"/>
          <w:szCs w:val="24"/>
        </w:rPr>
      </w:pPr>
      <w:r w:rsidRPr="52E9CC06">
        <w:rPr>
          <w:rFonts w:ascii="Times New Roman" w:hAnsi="Times New Roman" w:cs="Times New Roman"/>
          <w:sz w:val="24"/>
          <w:szCs w:val="24"/>
        </w:rPr>
        <w:t>Week 3-4: Data preprocessing and initial analysis</w:t>
      </w:r>
      <w:r w:rsidR="00EAB184" w:rsidRPr="52E9CC06">
        <w:rPr>
          <w:rFonts w:ascii="Times New Roman" w:hAnsi="Times New Roman" w:cs="Times New Roman"/>
          <w:sz w:val="24"/>
          <w:szCs w:val="24"/>
        </w:rPr>
        <w:t>, UI development</w:t>
      </w:r>
    </w:p>
    <w:p w14:paraId="789C92ED" w14:textId="19C44392" w:rsidR="00AC05C9" w:rsidRPr="006241F6" w:rsidRDefault="00AC05C9" w:rsidP="00AC05C9">
      <w:pPr>
        <w:pStyle w:val="ListParagraph"/>
        <w:numPr>
          <w:ilvl w:val="0"/>
          <w:numId w:val="1"/>
        </w:numPr>
        <w:tabs>
          <w:tab w:val="left" w:pos="4029"/>
        </w:tabs>
        <w:spacing w:after="0" w:line="240" w:lineRule="auto"/>
        <w:rPr>
          <w:rFonts w:ascii="Times New Roman" w:hAnsi="Times New Roman" w:cs="Times New Roman"/>
          <w:b/>
          <w:bCs/>
          <w:sz w:val="24"/>
          <w:szCs w:val="24"/>
        </w:rPr>
      </w:pPr>
      <w:r w:rsidRPr="006241F6">
        <w:rPr>
          <w:rFonts w:ascii="Times New Roman" w:hAnsi="Times New Roman" w:cs="Times New Roman"/>
          <w:sz w:val="24"/>
          <w:szCs w:val="24"/>
        </w:rPr>
        <w:t>Week 5-8: Model Training</w:t>
      </w:r>
    </w:p>
    <w:p w14:paraId="46C62609" w14:textId="670D9404" w:rsidR="00AC05C9" w:rsidRPr="006241F6" w:rsidRDefault="00AC05C9" w:rsidP="00AC05C9">
      <w:pPr>
        <w:pStyle w:val="ListParagraph"/>
        <w:numPr>
          <w:ilvl w:val="0"/>
          <w:numId w:val="1"/>
        </w:numPr>
        <w:tabs>
          <w:tab w:val="left" w:pos="4029"/>
        </w:tabs>
        <w:spacing w:after="0" w:line="240" w:lineRule="auto"/>
        <w:rPr>
          <w:rFonts w:ascii="Times New Roman" w:hAnsi="Times New Roman" w:cs="Times New Roman"/>
          <w:b/>
          <w:bCs/>
          <w:sz w:val="24"/>
          <w:szCs w:val="24"/>
        </w:rPr>
      </w:pPr>
      <w:r w:rsidRPr="52E9CC06">
        <w:rPr>
          <w:rFonts w:ascii="Times New Roman" w:hAnsi="Times New Roman" w:cs="Times New Roman"/>
          <w:sz w:val="24"/>
          <w:szCs w:val="24"/>
        </w:rPr>
        <w:t>Week 8-1</w:t>
      </w:r>
      <w:r w:rsidR="30A76219" w:rsidRPr="52E9CC06">
        <w:rPr>
          <w:rFonts w:ascii="Times New Roman" w:hAnsi="Times New Roman" w:cs="Times New Roman"/>
          <w:sz w:val="24"/>
          <w:szCs w:val="24"/>
        </w:rPr>
        <w:t>0</w:t>
      </w:r>
      <w:r w:rsidRPr="52E9CC06">
        <w:rPr>
          <w:rFonts w:ascii="Times New Roman" w:hAnsi="Times New Roman" w:cs="Times New Roman"/>
          <w:sz w:val="24"/>
          <w:szCs w:val="24"/>
        </w:rPr>
        <w:t>: Model testing and evaluation, fine-tuning for improvement.</w:t>
      </w:r>
    </w:p>
    <w:p w14:paraId="6B434799" w14:textId="40B70890" w:rsidR="00AC05C9" w:rsidRPr="00C3555E" w:rsidRDefault="09700C96" w:rsidP="00AC05C9">
      <w:pPr>
        <w:pStyle w:val="ListParagraph"/>
        <w:numPr>
          <w:ilvl w:val="0"/>
          <w:numId w:val="1"/>
        </w:numPr>
        <w:tabs>
          <w:tab w:val="left" w:pos="4029"/>
        </w:tabs>
        <w:spacing w:after="0" w:line="240" w:lineRule="auto"/>
        <w:rPr>
          <w:rFonts w:ascii="Times New Roman" w:hAnsi="Times New Roman" w:cs="Times New Roman"/>
          <w:sz w:val="24"/>
          <w:szCs w:val="24"/>
        </w:rPr>
      </w:pPr>
      <w:r w:rsidRPr="00C3555E">
        <w:rPr>
          <w:rFonts w:ascii="Times New Roman" w:hAnsi="Times New Roman" w:cs="Times New Roman"/>
          <w:sz w:val="24"/>
          <w:szCs w:val="24"/>
        </w:rPr>
        <w:t>Week 11-12</w:t>
      </w:r>
      <w:r w:rsidR="51557433" w:rsidRPr="00C3555E">
        <w:rPr>
          <w:rFonts w:ascii="Times New Roman" w:hAnsi="Times New Roman" w:cs="Times New Roman"/>
          <w:sz w:val="24"/>
          <w:szCs w:val="24"/>
        </w:rPr>
        <w:t xml:space="preserve">: </w:t>
      </w:r>
      <w:r w:rsidR="5EFFE9DE" w:rsidRPr="00C3555E">
        <w:rPr>
          <w:rFonts w:ascii="Times New Roman" w:hAnsi="Times New Roman" w:cs="Times New Roman"/>
          <w:sz w:val="24"/>
          <w:szCs w:val="24"/>
        </w:rPr>
        <w:t>UI implementation</w:t>
      </w:r>
      <w:r w:rsidR="51557433" w:rsidRPr="00C3555E">
        <w:rPr>
          <w:rFonts w:ascii="Times New Roman" w:hAnsi="Times New Roman" w:cs="Times New Roman"/>
          <w:sz w:val="24"/>
          <w:szCs w:val="24"/>
        </w:rPr>
        <w:t xml:space="preserve"> and app development</w:t>
      </w:r>
      <w:r w:rsidR="00AC05C9" w:rsidRPr="00C3555E">
        <w:rPr>
          <w:rFonts w:ascii="Times New Roman" w:hAnsi="Times New Roman" w:cs="Times New Roman"/>
          <w:sz w:val="24"/>
          <w:szCs w:val="24"/>
        </w:rPr>
        <w:t xml:space="preserve">  </w:t>
      </w:r>
    </w:p>
    <w:p w14:paraId="536AD592" w14:textId="6F7649F8" w:rsidR="008C5C0D" w:rsidRPr="00F057F2" w:rsidRDefault="00AC05C9" w:rsidP="1CB5DCA7">
      <w:pPr>
        <w:pStyle w:val="ListParagraph"/>
        <w:numPr>
          <w:ilvl w:val="0"/>
          <w:numId w:val="1"/>
        </w:numPr>
        <w:tabs>
          <w:tab w:val="left" w:pos="4029"/>
        </w:tabs>
        <w:spacing w:after="0" w:line="240" w:lineRule="auto"/>
        <w:rPr>
          <w:rFonts w:ascii="Times New Roman" w:hAnsi="Times New Roman" w:cs="Times New Roman"/>
          <w:b/>
          <w:bCs/>
          <w:sz w:val="24"/>
          <w:szCs w:val="24"/>
        </w:rPr>
      </w:pPr>
      <w:r w:rsidRPr="52E9CC06">
        <w:rPr>
          <w:rFonts w:ascii="Times New Roman" w:hAnsi="Times New Roman" w:cs="Times New Roman"/>
          <w:sz w:val="24"/>
          <w:szCs w:val="24"/>
        </w:rPr>
        <w:t>Week 1</w:t>
      </w:r>
      <w:r w:rsidR="2E4318D7" w:rsidRPr="52E9CC06">
        <w:rPr>
          <w:rFonts w:ascii="Times New Roman" w:hAnsi="Times New Roman" w:cs="Times New Roman"/>
          <w:sz w:val="24"/>
          <w:szCs w:val="24"/>
        </w:rPr>
        <w:t>3</w:t>
      </w:r>
      <w:r w:rsidRPr="52E9CC06">
        <w:rPr>
          <w:rFonts w:ascii="Times New Roman" w:hAnsi="Times New Roman" w:cs="Times New Roman"/>
          <w:sz w:val="24"/>
          <w:szCs w:val="24"/>
        </w:rPr>
        <w:t>: Report</w:t>
      </w:r>
      <w:r w:rsidR="731D57E2" w:rsidRPr="52E9CC06">
        <w:rPr>
          <w:rFonts w:ascii="Times New Roman" w:hAnsi="Times New Roman" w:cs="Times New Roman"/>
          <w:sz w:val="24"/>
          <w:szCs w:val="24"/>
        </w:rPr>
        <w:t xml:space="preserve"> writing</w:t>
      </w:r>
      <w:r w:rsidRPr="52E9CC06">
        <w:rPr>
          <w:rFonts w:ascii="Times New Roman" w:hAnsi="Times New Roman" w:cs="Times New Roman"/>
          <w:sz w:val="24"/>
          <w:szCs w:val="24"/>
        </w:rPr>
        <w:t xml:space="preserve">. </w:t>
      </w:r>
    </w:p>
    <w:p w14:paraId="572FA875" w14:textId="77777777" w:rsidR="00F057F2" w:rsidRDefault="00F057F2" w:rsidP="00F057F2">
      <w:pPr>
        <w:pStyle w:val="ListParagraph"/>
        <w:tabs>
          <w:tab w:val="left" w:pos="4029"/>
        </w:tabs>
        <w:spacing w:after="0" w:line="240" w:lineRule="auto"/>
        <w:rPr>
          <w:rFonts w:ascii="Times New Roman" w:hAnsi="Times New Roman" w:cs="Times New Roman"/>
          <w:sz w:val="24"/>
          <w:szCs w:val="24"/>
        </w:rPr>
      </w:pPr>
    </w:p>
    <w:p w14:paraId="755BAA08" w14:textId="77777777" w:rsidR="00F057F2" w:rsidRDefault="00F057F2" w:rsidP="00F057F2">
      <w:pPr>
        <w:pStyle w:val="ListParagraph"/>
        <w:tabs>
          <w:tab w:val="left" w:pos="4029"/>
        </w:tabs>
        <w:spacing w:after="0" w:line="240" w:lineRule="auto"/>
        <w:rPr>
          <w:rFonts w:ascii="Times New Roman" w:hAnsi="Times New Roman" w:cs="Times New Roman"/>
          <w:sz w:val="24"/>
          <w:szCs w:val="24"/>
        </w:rPr>
      </w:pPr>
    </w:p>
    <w:p w14:paraId="30A8178B" w14:textId="77777777" w:rsidR="00F057F2" w:rsidRPr="008C5C0D" w:rsidRDefault="00F057F2" w:rsidP="00F057F2">
      <w:pPr>
        <w:pStyle w:val="ListParagraph"/>
        <w:tabs>
          <w:tab w:val="left" w:pos="4029"/>
        </w:tabs>
        <w:spacing w:after="0" w:line="240" w:lineRule="auto"/>
        <w:rPr>
          <w:rFonts w:ascii="Times New Roman" w:hAnsi="Times New Roman" w:cs="Times New Roman"/>
          <w:b/>
          <w:bCs/>
          <w:sz w:val="24"/>
          <w:szCs w:val="24"/>
        </w:rPr>
      </w:pPr>
    </w:p>
    <w:p w14:paraId="65D33D10" w14:textId="77777777" w:rsidR="006241F6" w:rsidRPr="006241F6" w:rsidRDefault="006241F6" w:rsidP="006241F6">
      <w:pPr>
        <w:pStyle w:val="ListParagraph"/>
        <w:tabs>
          <w:tab w:val="left" w:pos="4029"/>
        </w:tabs>
        <w:spacing w:after="0" w:line="240" w:lineRule="auto"/>
        <w:rPr>
          <w:rFonts w:ascii="Times New Roman" w:hAnsi="Times New Roman" w:cs="Times New Roman"/>
          <w:b/>
          <w:bCs/>
          <w:sz w:val="24"/>
          <w:szCs w:val="24"/>
        </w:rPr>
      </w:pPr>
    </w:p>
    <w:p w14:paraId="776D4621" w14:textId="77777777"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7. Projected resources and or sources of information you will need to complete the project successfully. </w:t>
      </w:r>
    </w:p>
    <w:p w14:paraId="359FCC3E" w14:textId="5E9F92E0" w:rsidR="00AC05C9" w:rsidRPr="006241F6" w:rsidRDefault="00AC05C9" w:rsidP="00AC05C9">
      <w:pPr>
        <w:pStyle w:val="ListParagraph"/>
        <w:numPr>
          <w:ilvl w:val="0"/>
          <w:numId w:val="2"/>
        </w:numPr>
        <w:tabs>
          <w:tab w:val="left" w:pos="4029"/>
        </w:tabs>
        <w:spacing w:after="0" w:line="240" w:lineRule="auto"/>
        <w:rPr>
          <w:rFonts w:ascii="Times New Roman" w:hAnsi="Times New Roman" w:cs="Times New Roman"/>
          <w:sz w:val="24"/>
          <w:szCs w:val="24"/>
        </w:rPr>
      </w:pPr>
      <w:r w:rsidRPr="006241F6">
        <w:rPr>
          <w:rFonts w:ascii="Times New Roman" w:hAnsi="Times New Roman" w:cs="Times New Roman"/>
          <w:sz w:val="24"/>
          <w:szCs w:val="24"/>
        </w:rPr>
        <w:t>Comprehensive dataset of anonymized wound healing and treatment outcomes.</w:t>
      </w:r>
    </w:p>
    <w:p w14:paraId="68BF584A" w14:textId="6FF39485" w:rsidR="00AC05C9" w:rsidRPr="00567D98" w:rsidRDefault="00AC05C9" w:rsidP="00091C76">
      <w:pPr>
        <w:pStyle w:val="ListParagraph"/>
        <w:numPr>
          <w:ilvl w:val="0"/>
          <w:numId w:val="2"/>
        </w:numPr>
        <w:tabs>
          <w:tab w:val="left" w:pos="4029"/>
        </w:tabs>
        <w:spacing w:after="0" w:line="240" w:lineRule="auto"/>
        <w:ind w:left="426"/>
        <w:rPr>
          <w:rFonts w:ascii="Times New Roman" w:hAnsi="Times New Roman" w:cs="Times New Roman"/>
          <w:b/>
          <w:bCs/>
          <w:sz w:val="24"/>
          <w:szCs w:val="24"/>
        </w:rPr>
      </w:pPr>
      <w:r w:rsidRPr="006241F6">
        <w:rPr>
          <w:rFonts w:ascii="Times New Roman" w:hAnsi="Times New Roman" w:cs="Times New Roman"/>
          <w:sz w:val="24"/>
          <w:szCs w:val="24"/>
        </w:rPr>
        <w:t xml:space="preserve">Software, programming and computational resources for model training and testing, </w:t>
      </w:r>
    </w:p>
    <w:p w14:paraId="222C222B" w14:textId="77777777" w:rsidR="00AC05C9" w:rsidRPr="009130CA" w:rsidRDefault="00AC05C9" w:rsidP="00AC05C9">
      <w:pPr>
        <w:pStyle w:val="ListParagraph"/>
        <w:tabs>
          <w:tab w:val="left" w:pos="4029"/>
        </w:tabs>
        <w:spacing w:after="0" w:line="240" w:lineRule="auto"/>
        <w:ind w:left="426"/>
        <w:rPr>
          <w:rFonts w:ascii="Times New Roman" w:hAnsi="Times New Roman" w:cs="Times New Roman"/>
          <w:b/>
          <w:bCs/>
          <w:sz w:val="24"/>
          <w:szCs w:val="24"/>
        </w:rPr>
      </w:pPr>
    </w:p>
    <w:p w14:paraId="36284CEF" w14:textId="77777777" w:rsidR="009130CA"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8. Strategies of assessment and or usability studies. Detail how you plan on determining the success of this project/thesis. </w:t>
      </w:r>
    </w:p>
    <w:p w14:paraId="6A0B31D6" w14:textId="36B449EF" w:rsidR="00F057F2" w:rsidRDefault="00F057F2" w:rsidP="00F057F2">
      <w:pPr>
        <w:ind w:left="284"/>
        <w:rPr>
          <w:rFonts w:ascii="Times New Roman" w:hAnsi="Times New Roman" w:cs="Times New Roman"/>
          <w:b/>
          <w:bCs/>
          <w:sz w:val="24"/>
          <w:szCs w:val="24"/>
        </w:rPr>
      </w:pPr>
      <w:r w:rsidRPr="00F057F2">
        <w:rPr>
          <w:rFonts w:ascii="Times New Roman" w:hAnsi="Times New Roman" w:cs="Times New Roman"/>
          <w:sz w:val="24"/>
          <w:szCs w:val="24"/>
        </w:rPr>
        <w:t>The evaluation of the model will include a comprehensive set of metrics to assess both statistical performance and clinical relevance</w:t>
      </w:r>
      <w:r w:rsidRPr="00F057F2">
        <w:rPr>
          <w:rFonts w:ascii="Times New Roman" w:hAnsi="Times New Roman" w:cs="Times New Roman"/>
          <w:b/>
          <w:bCs/>
          <w:sz w:val="24"/>
          <w:szCs w:val="24"/>
        </w:rPr>
        <w:t>.</w:t>
      </w:r>
    </w:p>
    <w:p w14:paraId="360A2664" w14:textId="6F9F59E3" w:rsidR="00F057F2" w:rsidRDefault="00F057F2" w:rsidP="00F057F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Mean </w:t>
      </w:r>
      <w:r w:rsidRPr="00F057F2">
        <w:rPr>
          <w:rFonts w:ascii="Times New Roman" w:hAnsi="Times New Roman" w:cs="Times New Roman"/>
          <w:b/>
          <w:bCs/>
          <w:sz w:val="24"/>
          <w:szCs w:val="24"/>
        </w:rPr>
        <w:t>Absolute Error (MAE):</w:t>
      </w:r>
    </w:p>
    <w:p w14:paraId="78A9AD29" w14:textId="5080426B" w:rsidR="00C93DAE" w:rsidRDefault="00C93DAE" w:rsidP="00C93DAE">
      <w:pPr>
        <w:pStyle w:val="ListParagraph"/>
        <w:ind w:left="644"/>
        <w:rPr>
          <w:rFonts w:ascii="Times New Roman" w:hAnsi="Times New Roman" w:cs="Times New Roman"/>
          <w:sz w:val="24"/>
          <w:szCs w:val="24"/>
        </w:rPr>
      </w:pPr>
      <w:r w:rsidRPr="00C93DAE">
        <w:rPr>
          <w:rFonts w:ascii="Times New Roman" w:hAnsi="Times New Roman" w:cs="Times New Roman"/>
          <w:sz w:val="24"/>
          <w:szCs w:val="24"/>
        </w:rPr>
        <w:t>MAE measures the average magnitude of errors in predictions, providing a clear understanding of the typical prediction deviation in healing time. A lower MAE indicates that the model’s predictions are closer to the true values, which is essential for accurate treatment planning in wound care.</w:t>
      </w:r>
    </w:p>
    <w:p w14:paraId="67F81412" w14:textId="77777777" w:rsidR="00C93DAE" w:rsidRPr="00C93DAE" w:rsidRDefault="00C93DAE" w:rsidP="00C93DAE">
      <w:pPr>
        <w:pStyle w:val="ListParagraph"/>
        <w:ind w:left="644"/>
        <w:rPr>
          <w:rFonts w:ascii="Times New Roman" w:hAnsi="Times New Roman" w:cs="Times New Roman"/>
          <w:sz w:val="24"/>
          <w:szCs w:val="24"/>
        </w:rPr>
      </w:pPr>
    </w:p>
    <w:p w14:paraId="2216B3C3" w14:textId="79D94EAB" w:rsidR="00F057F2" w:rsidRDefault="00F057F2" w:rsidP="00F057F2">
      <w:pPr>
        <w:pStyle w:val="ListParagraph"/>
        <w:numPr>
          <w:ilvl w:val="0"/>
          <w:numId w:val="6"/>
        </w:numPr>
        <w:rPr>
          <w:rFonts w:ascii="Times New Roman" w:hAnsi="Times New Roman" w:cs="Times New Roman"/>
          <w:b/>
          <w:bCs/>
          <w:sz w:val="24"/>
          <w:szCs w:val="24"/>
        </w:rPr>
      </w:pPr>
      <w:r w:rsidRPr="00F057F2">
        <w:rPr>
          <w:rFonts w:ascii="Times New Roman" w:hAnsi="Times New Roman" w:cs="Times New Roman"/>
          <w:b/>
          <w:bCs/>
          <w:sz w:val="24"/>
          <w:szCs w:val="24"/>
        </w:rPr>
        <w:t>Root Mean Squared Error (RMSE):</w:t>
      </w:r>
    </w:p>
    <w:p w14:paraId="76568567" w14:textId="178E037E" w:rsidR="00C93DAE" w:rsidRDefault="00C93DAE" w:rsidP="00C93DAE">
      <w:pPr>
        <w:pStyle w:val="ListParagraph"/>
        <w:ind w:left="644"/>
        <w:rPr>
          <w:rFonts w:ascii="Times New Roman" w:hAnsi="Times New Roman" w:cs="Times New Roman"/>
          <w:sz w:val="24"/>
          <w:szCs w:val="24"/>
        </w:rPr>
      </w:pPr>
      <w:r w:rsidRPr="00C93DAE">
        <w:rPr>
          <w:rFonts w:ascii="Times New Roman" w:hAnsi="Times New Roman" w:cs="Times New Roman"/>
          <w:sz w:val="24"/>
          <w:szCs w:val="24"/>
        </w:rPr>
        <w:t>RMSE is a standard metric for continuous prediction tasks, providing an important benchmark for model performance.</w:t>
      </w:r>
      <w:r>
        <w:rPr>
          <w:rFonts w:ascii="Times New Roman" w:hAnsi="Times New Roman" w:cs="Times New Roman"/>
          <w:sz w:val="24"/>
          <w:szCs w:val="24"/>
        </w:rPr>
        <w:t xml:space="preserve"> It </w:t>
      </w:r>
      <w:r w:rsidRPr="00C93DAE">
        <w:rPr>
          <w:rFonts w:ascii="Times New Roman" w:hAnsi="Times New Roman" w:cs="Times New Roman"/>
          <w:sz w:val="24"/>
          <w:szCs w:val="24"/>
        </w:rPr>
        <w:t>gives more weight to larger errors by squaring the differences between predicted and actual values before averaging. This metric is useful for understanding the overall error magnitude</w:t>
      </w:r>
      <w:r>
        <w:rPr>
          <w:rFonts w:ascii="Times New Roman" w:hAnsi="Times New Roman" w:cs="Times New Roman"/>
          <w:sz w:val="24"/>
          <w:szCs w:val="24"/>
        </w:rPr>
        <w:t xml:space="preserve"> </w:t>
      </w:r>
    </w:p>
    <w:p w14:paraId="39E35F3B" w14:textId="77777777" w:rsidR="00C93DAE" w:rsidRPr="00C93DAE" w:rsidRDefault="00C93DAE" w:rsidP="00C93DAE">
      <w:pPr>
        <w:pStyle w:val="ListParagraph"/>
        <w:ind w:left="644"/>
        <w:rPr>
          <w:rFonts w:ascii="Times New Roman" w:hAnsi="Times New Roman" w:cs="Times New Roman"/>
          <w:sz w:val="24"/>
          <w:szCs w:val="24"/>
        </w:rPr>
      </w:pPr>
    </w:p>
    <w:p w14:paraId="7848417D" w14:textId="6781E13C" w:rsidR="00F057F2" w:rsidRDefault="00F057F2" w:rsidP="00F057F2">
      <w:pPr>
        <w:pStyle w:val="ListParagraph"/>
        <w:numPr>
          <w:ilvl w:val="0"/>
          <w:numId w:val="6"/>
        </w:numPr>
        <w:rPr>
          <w:rFonts w:ascii="Times New Roman" w:hAnsi="Times New Roman" w:cs="Times New Roman"/>
          <w:b/>
          <w:bCs/>
          <w:sz w:val="24"/>
          <w:szCs w:val="24"/>
        </w:rPr>
      </w:pPr>
      <w:r w:rsidRPr="00F057F2">
        <w:rPr>
          <w:rFonts w:ascii="Times New Roman" w:hAnsi="Times New Roman" w:cs="Times New Roman"/>
          <w:b/>
          <w:bCs/>
          <w:sz w:val="24"/>
          <w:szCs w:val="24"/>
        </w:rPr>
        <w:t>Time-Dependent Area Under the Curve (AUC):</w:t>
      </w:r>
    </w:p>
    <w:p w14:paraId="5D6861C5" w14:textId="3957A682" w:rsidR="00C93DAE" w:rsidRDefault="00C93DAE" w:rsidP="00C93DAE">
      <w:pPr>
        <w:pStyle w:val="ListParagraph"/>
        <w:ind w:left="644"/>
        <w:rPr>
          <w:rFonts w:ascii="Times New Roman" w:hAnsi="Times New Roman" w:cs="Times New Roman"/>
          <w:sz w:val="24"/>
          <w:szCs w:val="24"/>
        </w:rPr>
      </w:pPr>
      <w:r w:rsidRPr="00C93DAE">
        <w:rPr>
          <w:rFonts w:ascii="Times New Roman" w:hAnsi="Times New Roman" w:cs="Times New Roman"/>
          <w:sz w:val="24"/>
          <w:szCs w:val="24"/>
        </w:rPr>
        <w:t>Time-dependent AUC will be calculated at various time horizons (e.g., 30, 60, 90 days) to assess the model’s ability to accurately predict healing trajectories over time. This metric evaluates the model’s performance in distinguishing between patients with different healing outcomes at various stages, providing a dynamic view of prediction accuracy across the healing process.</w:t>
      </w:r>
    </w:p>
    <w:p w14:paraId="55812F3B" w14:textId="77777777" w:rsidR="00C93DAE" w:rsidRPr="00C93DAE" w:rsidRDefault="00C93DAE" w:rsidP="00C93DAE">
      <w:pPr>
        <w:pStyle w:val="ListParagraph"/>
        <w:ind w:left="644"/>
        <w:rPr>
          <w:rFonts w:ascii="Times New Roman" w:hAnsi="Times New Roman" w:cs="Times New Roman"/>
          <w:sz w:val="24"/>
          <w:szCs w:val="24"/>
        </w:rPr>
      </w:pPr>
    </w:p>
    <w:p w14:paraId="7266B363" w14:textId="7671F263" w:rsidR="00F057F2" w:rsidRDefault="00F057F2" w:rsidP="00F057F2">
      <w:pPr>
        <w:pStyle w:val="ListParagraph"/>
        <w:numPr>
          <w:ilvl w:val="0"/>
          <w:numId w:val="6"/>
        </w:numPr>
        <w:rPr>
          <w:rFonts w:ascii="Times New Roman" w:hAnsi="Times New Roman" w:cs="Times New Roman"/>
          <w:b/>
          <w:bCs/>
          <w:sz w:val="24"/>
          <w:szCs w:val="24"/>
        </w:rPr>
      </w:pPr>
      <w:r w:rsidRPr="00F057F2">
        <w:rPr>
          <w:rFonts w:ascii="Times New Roman" w:hAnsi="Times New Roman" w:cs="Times New Roman"/>
          <w:b/>
          <w:bCs/>
          <w:sz w:val="24"/>
          <w:szCs w:val="24"/>
        </w:rPr>
        <w:t>Concordance Index (C-Index):</w:t>
      </w:r>
    </w:p>
    <w:p w14:paraId="3CD5894F" w14:textId="5E324DE5" w:rsidR="00C93DAE" w:rsidRPr="00C93DAE" w:rsidRDefault="00C93DAE" w:rsidP="00C93DAE">
      <w:pPr>
        <w:pStyle w:val="ListParagraph"/>
        <w:ind w:left="644"/>
        <w:rPr>
          <w:rFonts w:ascii="Times New Roman" w:hAnsi="Times New Roman" w:cs="Times New Roman"/>
          <w:sz w:val="24"/>
          <w:szCs w:val="24"/>
        </w:rPr>
      </w:pPr>
      <w:r w:rsidRPr="00C93DAE">
        <w:rPr>
          <w:rFonts w:ascii="Times New Roman" w:hAnsi="Times New Roman" w:cs="Times New Roman"/>
          <w:sz w:val="24"/>
          <w:szCs w:val="24"/>
        </w:rPr>
        <w:t xml:space="preserve">The C-index </w:t>
      </w:r>
      <w:r>
        <w:rPr>
          <w:rFonts w:ascii="Times New Roman" w:hAnsi="Times New Roman" w:cs="Times New Roman"/>
          <w:sz w:val="24"/>
          <w:szCs w:val="24"/>
        </w:rPr>
        <w:t>will be</w:t>
      </w:r>
      <w:r w:rsidRPr="00C93DAE">
        <w:rPr>
          <w:rFonts w:ascii="Times New Roman" w:hAnsi="Times New Roman" w:cs="Times New Roman"/>
          <w:sz w:val="24"/>
          <w:szCs w:val="24"/>
        </w:rPr>
        <w:t xml:space="preserve"> used to evaluate the model's ability to rank patients based on predicted healing time</w:t>
      </w:r>
      <w:r>
        <w:rPr>
          <w:rFonts w:ascii="Times New Roman" w:hAnsi="Times New Roman" w:cs="Times New Roman"/>
          <w:sz w:val="24"/>
          <w:szCs w:val="24"/>
        </w:rPr>
        <w:t>, a</w:t>
      </w:r>
      <w:r w:rsidRPr="00C93DAE">
        <w:rPr>
          <w:rFonts w:ascii="Times New Roman" w:hAnsi="Times New Roman" w:cs="Times New Roman"/>
          <w:sz w:val="24"/>
          <w:szCs w:val="24"/>
        </w:rPr>
        <w:t xml:space="preserve"> higher C-index indicates that the model does a better job at ordering patients according to their healing progress</w:t>
      </w:r>
      <w:r>
        <w:rPr>
          <w:rFonts w:ascii="Times New Roman" w:hAnsi="Times New Roman" w:cs="Times New Roman"/>
          <w:sz w:val="24"/>
          <w:szCs w:val="24"/>
        </w:rPr>
        <w:t xml:space="preserve">. </w:t>
      </w:r>
      <w:r w:rsidRPr="00C93DAE">
        <w:rPr>
          <w:rFonts w:ascii="Times New Roman" w:hAnsi="Times New Roman" w:cs="Times New Roman"/>
          <w:sz w:val="24"/>
          <w:szCs w:val="24"/>
        </w:rPr>
        <w:t>Predictions will also be evaluated against clinically relevant thresholds, such as whether the predicted healing time is within ±X days of the actual healing time</w:t>
      </w:r>
      <w:r>
        <w:rPr>
          <w:rFonts w:ascii="Times New Roman" w:hAnsi="Times New Roman" w:cs="Times New Roman"/>
          <w:sz w:val="24"/>
          <w:szCs w:val="24"/>
        </w:rPr>
        <w:t>.</w:t>
      </w:r>
    </w:p>
    <w:p w14:paraId="431C4ADC" w14:textId="77777777" w:rsidR="009130CA" w:rsidRPr="006241F6" w:rsidRDefault="009130CA" w:rsidP="009130CA">
      <w:pPr>
        <w:rPr>
          <w:rFonts w:ascii="Times New Roman" w:hAnsi="Times New Roman" w:cs="Times New Roman"/>
          <w:b/>
          <w:bCs/>
          <w:sz w:val="24"/>
          <w:szCs w:val="24"/>
        </w:rPr>
      </w:pPr>
      <w:r w:rsidRPr="009130CA">
        <w:rPr>
          <w:rFonts w:ascii="Times New Roman" w:hAnsi="Times New Roman" w:cs="Times New Roman"/>
          <w:b/>
          <w:bCs/>
          <w:sz w:val="24"/>
          <w:szCs w:val="24"/>
        </w:rPr>
        <w:t xml:space="preserve">9. What new information do you think you will gain by doing this project/thesis? </w:t>
      </w:r>
    </w:p>
    <w:p w14:paraId="334F9670" w14:textId="68188509" w:rsidR="00567D98" w:rsidRDefault="002864CB" w:rsidP="00383239">
      <w:pPr>
        <w:ind w:left="284"/>
        <w:rPr>
          <w:rFonts w:ascii="Times New Roman" w:hAnsi="Times New Roman" w:cs="Times New Roman"/>
          <w:sz w:val="24"/>
          <w:szCs w:val="24"/>
        </w:rPr>
      </w:pPr>
      <w:r w:rsidRPr="006241F6">
        <w:rPr>
          <w:rFonts w:ascii="Times New Roman" w:hAnsi="Times New Roman" w:cs="Times New Roman"/>
          <w:sz w:val="24"/>
          <w:szCs w:val="24"/>
        </w:rPr>
        <w:t>Practical experience in applying transformer-based models for real-world healthcare problems and learning how to deal with complex, multimodal patient data.</w:t>
      </w:r>
    </w:p>
    <w:p w14:paraId="61AB4210" w14:textId="77777777" w:rsidR="00567D98" w:rsidRDefault="00567D98" w:rsidP="00A3084E">
      <w:pPr>
        <w:rPr>
          <w:rFonts w:ascii="Times New Roman" w:hAnsi="Times New Roman" w:cs="Times New Roman"/>
          <w:sz w:val="24"/>
          <w:szCs w:val="24"/>
        </w:rPr>
      </w:pPr>
    </w:p>
    <w:p w14:paraId="0AE0CAEE" w14:textId="77777777" w:rsidR="00C93DAE" w:rsidRDefault="00C93DAE" w:rsidP="00A3084E">
      <w:pPr>
        <w:rPr>
          <w:rFonts w:ascii="Times New Roman" w:hAnsi="Times New Roman" w:cs="Times New Roman"/>
          <w:sz w:val="24"/>
          <w:szCs w:val="24"/>
        </w:rPr>
      </w:pPr>
    </w:p>
    <w:p w14:paraId="5F95C755" w14:textId="77777777" w:rsidR="00C93DAE" w:rsidRDefault="00C93DAE" w:rsidP="00A3084E">
      <w:pPr>
        <w:rPr>
          <w:rFonts w:ascii="Times New Roman" w:hAnsi="Times New Roman" w:cs="Times New Roman"/>
          <w:sz w:val="24"/>
          <w:szCs w:val="24"/>
        </w:rPr>
      </w:pPr>
    </w:p>
    <w:p w14:paraId="5A8F5241" w14:textId="77777777" w:rsidR="00C93DAE" w:rsidRPr="006241F6" w:rsidRDefault="00C93DAE" w:rsidP="00A3084E">
      <w:pPr>
        <w:rPr>
          <w:rFonts w:ascii="Times New Roman" w:hAnsi="Times New Roman" w:cs="Times New Roman"/>
          <w:sz w:val="24"/>
          <w:szCs w:val="24"/>
        </w:rPr>
      </w:pPr>
    </w:p>
    <w:p w14:paraId="669A5C1E" w14:textId="77777777" w:rsidR="00C93DAE" w:rsidRDefault="00C93DAE" w:rsidP="00A3084E">
      <w:pPr>
        <w:rPr>
          <w:rFonts w:ascii="Times New Roman" w:hAnsi="Times New Roman" w:cs="Times New Roman"/>
          <w:sz w:val="24"/>
          <w:szCs w:val="24"/>
        </w:rPr>
      </w:pPr>
    </w:p>
    <w:p w14:paraId="747C8AB5" w14:textId="47536D71" w:rsidR="00C22208" w:rsidRDefault="00C22208" w:rsidP="00A3084E">
      <w:pPr>
        <w:rPr>
          <w:rFonts w:ascii="Times New Roman" w:hAnsi="Times New Roman" w:cs="Times New Roman"/>
          <w:sz w:val="24"/>
          <w:szCs w:val="24"/>
        </w:rPr>
      </w:pPr>
      <w:r w:rsidRPr="006241F6">
        <w:rPr>
          <w:rFonts w:ascii="Times New Roman" w:hAnsi="Times New Roman" w:cs="Times New Roman"/>
          <w:sz w:val="24"/>
          <w:szCs w:val="24"/>
        </w:rPr>
        <w:t>References:</w:t>
      </w:r>
    </w:p>
    <w:p w14:paraId="425EB326" w14:textId="77777777" w:rsidR="007A1D92" w:rsidRDefault="007A1D92" w:rsidP="00A3084E">
      <w:pPr>
        <w:rPr>
          <w:rFonts w:ascii="Times New Roman" w:hAnsi="Times New Roman" w:cs="Times New Roman"/>
          <w:sz w:val="24"/>
          <w:szCs w:val="24"/>
        </w:rPr>
      </w:pPr>
    </w:p>
    <w:p w14:paraId="41731D88" w14:textId="77777777" w:rsidR="007A1D92" w:rsidRDefault="007A1D92" w:rsidP="007A1D92">
      <w:pPr>
        <w:spacing w:after="0"/>
        <w:rPr>
          <w:rFonts w:ascii="Times New Roman" w:hAnsi="Times New Roman" w:cs="Times New Roman"/>
          <w:sz w:val="24"/>
          <w:szCs w:val="24"/>
        </w:rPr>
      </w:pPr>
      <w:bookmarkStart w:id="14" w:name="_Hlk184851566"/>
      <w:bookmarkStart w:id="15" w:name="_Hlk187443716"/>
      <w:proofErr w:type="spellStart"/>
      <w:r w:rsidRPr="007A1D92">
        <w:rPr>
          <w:rFonts w:ascii="Times New Roman" w:hAnsi="Times New Roman" w:cs="Times New Roman"/>
          <w:sz w:val="24"/>
          <w:szCs w:val="24"/>
        </w:rPr>
        <w:t>Boukovalas</w:t>
      </w:r>
      <w:bookmarkEnd w:id="14"/>
      <w:proofErr w:type="spellEnd"/>
      <w:r w:rsidRPr="007A1D92">
        <w:rPr>
          <w:rFonts w:ascii="Times New Roman" w:hAnsi="Times New Roman" w:cs="Times New Roman"/>
          <w:sz w:val="24"/>
          <w:szCs w:val="24"/>
        </w:rPr>
        <w:t xml:space="preserve">, S., Aliano, K. A., Phillips, L. G., &amp; Norbury, W. B. (2023). Wound healing. In C. Townsend, R. Beauchamp, B. Evers, &amp; K. Mattox (Eds.), </w:t>
      </w:r>
      <w:r w:rsidRPr="007A1D92">
        <w:rPr>
          <w:rFonts w:ascii="Times New Roman" w:hAnsi="Times New Roman" w:cs="Times New Roman"/>
          <w:i/>
          <w:iCs/>
          <w:sz w:val="24"/>
          <w:szCs w:val="24"/>
        </w:rPr>
        <w:t>Sabiston Textbook of Surgery</w:t>
      </w:r>
      <w:r w:rsidRPr="007A1D92">
        <w:rPr>
          <w:rFonts w:ascii="Times New Roman" w:hAnsi="Times New Roman" w:cs="Times New Roman"/>
          <w:sz w:val="24"/>
          <w:szCs w:val="24"/>
        </w:rPr>
        <w:t xml:space="preserve"> (21st ed., pp. 119–149). Elsevier.</w:t>
      </w:r>
      <w:r>
        <w:rPr>
          <w:rFonts w:ascii="Times New Roman" w:hAnsi="Times New Roman" w:cs="Times New Roman"/>
          <w:sz w:val="24"/>
          <w:szCs w:val="24"/>
        </w:rPr>
        <w:t xml:space="preserve"> </w:t>
      </w:r>
    </w:p>
    <w:p w14:paraId="3B1ABF37" w14:textId="155C80D8" w:rsidR="007A1D92" w:rsidRDefault="007A1D92" w:rsidP="007A1D92">
      <w:pPr>
        <w:spacing w:after="0"/>
        <w:rPr>
          <w:rFonts w:ascii="Times New Roman" w:hAnsi="Times New Roman" w:cs="Times New Roman"/>
          <w:sz w:val="24"/>
          <w:szCs w:val="24"/>
        </w:rPr>
      </w:pPr>
      <w:r>
        <w:rPr>
          <w:rFonts w:ascii="Times New Roman" w:hAnsi="Times New Roman" w:cs="Times New Roman"/>
          <w:sz w:val="24"/>
          <w:szCs w:val="24"/>
        </w:rPr>
        <w:t xml:space="preserve">Retrieved from: </w:t>
      </w:r>
      <w:hyperlink r:id="rId12" w:anchor="!/content/book/3-s2.0-B9780323640626000062?scrollTo=%23hl0001546" w:history="1">
        <w:r w:rsidR="00A44319" w:rsidRPr="006E4614">
          <w:rPr>
            <w:rStyle w:val="Hyperlink"/>
            <w:rFonts w:ascii="Times New Roman" w:hAnsi="Times New Roman" w:cs="Times New Roman"/>
            <w:sz w:val="24"/>
            <w:szCs w:val="24"/>
          </w:rPr>
          <w:t>https://www-clinicalkey-com.proxy.ulib.uits.iu.edu/#!/content/book/3-s2.0-B9780323640626000062?scrollTo=%23hl0001546</w:t>
        </w:r>
      </w:hyperlink>
    </w:p>
    <w:p w14:paraId="73D6CB80" w14:textId="77777777" w:rsidR="007A1D92" w:rsidRPr="006241F6" w:rsidRDefault="007A1D92" w:rsidP="007A1D92">
      <w:pPr>
        <w:spacing w:after="0"/>
        <w:rPr>
          <w:rFonts w:ascii="Times New Roman" w:hAnsi="Times New Roman" w:cs="Times New Roman"/>
          <w:sz w:val="24"/>
          <w:szCs w:val="24"/>
        </w:rPr>
      </w:pPr>
    </w:p>
    <w:p w14:paraId="6F03C8CF" w14:textId="2A67B012" w:rsidR="00131E82" w:rsidRPr="006241F6" w:rsidRDefault="00131E82" w:rsidP="00A3084E">
      <w:pPr>
        <w:rPr>
          <w:rFonts w:ascii="Times New Roman" w:hAnsi="Times New Roman" w:cs="Times New Roman"/>
          <w:sz w:val="24"/>
          <w:szCs w:val="24"/>
        </w:rPr>
      </w:pPr>
      <w:r w:rsidRPr="006241F6">
        <w:rPr>
          <w:rFonts w:ascii="Times New Roman" w:hAnsi="Times New Roman" w:cs="Times New Roman"/>
          <w:sz w:val="24"/>
          <w:szCs w:val="24"/>
        </w:rPr>
        <w:t>Bender, C., Cichosz, S. L., Pape-Haugaard, L., Hartun Jensen, M., Bermark, S., Laursen, A. C., &amp; Hejlesen, O. (2021). Assessment of simple bedside wound characteristics for a prediction model for diabetic foot ulcer outcomes. </w:t>
      </w:r>
      <w:r w:rsidRPr="006241F6">
        <w:rPr>
          <w:rFonts w:ascii="Times New Roman" w:hAnsi="Times New Roman" w:cs="Times New Roman"/>
          <w:i/>
          <w:iCs/>
          <w:sz w:val="24"/>
          <w:szCs w:val="24"/>
        </w:rPr>
        <w:t>Journal of diabetes science and technology</w:t>
      </w:r>
      <w:r w:rsidRPr="006241F6">
        <w:rPr>
          <w:rFonts w:ascii="Times New Roman" w:hAnsi="Times New Roman" w:cs="Times New Roman"/>
          <w:sz w:val="24"/>
          <w:szCs w:val="24"/>
        </w:rPr>
        <w:t>, </w:t>
      </w:r>
      <w:r w:rsidRPr="006241F6">
        <w:rPr>
          <w:rFonts w:ascii="Times New Roman" w:hAnsi="Times New Roman" w:cs="Times New Roman"/>
          <w:i/>
          <w:iCs/>
          <w:sz w:val="24"/>
          <w:szCs w:val="24"/>
        </w:rPr>
        <w:t>15</w:t>
      </w:r>
      <w:r w:rsidRPr="006241F6">
        <w:rPr>
          <w:rFonts w:ascii="Times New Roman" w:hAnsi="Times New Roman" w:cs="Times New Roman"/>
          <w:sz w:val="24"/>
          <w:szCs w:val="24"/>
        </w:rPr>
        <w:t>(5), 1161-1167.</w:t>
      </w:r>
    </w:p>
    <w:bookmarkEnd w:id="15"/>
    <w:p w14:paraId="199BAC03" w14:textId="45EBF70D" w:rsidR="0050714C" w:rsidRDefault="004A2ACA" w:rsidP="00A3084E">
      <w:pPr>
        <w:rPr>
          <w:rFonts w:ascii="Times New Roman" w:hAnsi="Times New Roman" w:cs="Times New Roman"/>
          <w:color w:val="222222"/>
          <w:sz w:val="24"/>
          <w:szCs w:val="24"/>
          <w:shd w:val="clear" w:color="auto" w:fill="FFFFFF"/>
        </w:rPr>
      </w:pPr>
      <w:r w:rsidRPr="006241F6">
        <w:rPr>
          <w:rFonts w:ascii="Times New Roman" w:hAnsi="Times New Roman" w:cs="Times New Roman"/>
          <w:color w:val="222222"/>
          <w:sz w:val="24"/>
          <w:szCs w:val="24"/>
          <w:shd w:val="clear" w:color="auto" w:fill="FFFFFF"/>
        </w:rPr>
        <w:t xml:space="preserve">Krauth, K., Bonilla, E. V., Cutajar, K., &amp; Filippone, M. (2016). </w:t>
      </w:r>
      <w:proofErr w:type="spellStart"/>
      <w:r w:rsidRPr="006241F6">
        <w:rPr>
          <w:rFonts w:ascii="Times New Roman" w:hAnsi="Times New Roman" w:cs="Times New Roman"/>
          <w:color w:val="222222"/>
          <w:sz w:val="24"/>
          <w:szCs w:val="24"/>
          <w:shd w:val="clear" w:color="auto" w:fill="FFFFFF"/>
        </w:rPr>
        <w:t>AutoGP</w:t>
      </w:r>
      <w:proofErr w:type="spellEnd"/>
      <w:r w:rsidRPr="006241F6">
        <w:rPr>
          <w:rFonts w:ascii="Times New Roman" w:hAnsi="Times New Roman" w:cs="Times New Roman"/>
          <w:color w:val="222222"/>
          <w:sz w:val="24"/>
          <w:szCs w:val="24"/>
          <w:shd w:val="clear" w:color="auto" w:fill="FFFFFF"/>
        </w:rPr>
        <w:t>: Exploring the capabilities and limitations of Gaussian process models. </w:t>
      </w:r>
      <w:proofErr w:type="spellStart"/>
      <w:r w:rsidRPr="006241F6">
        <w:rPr>
          <w:rFonts w:ascii="Times New Roman" w:hAnsi="Times New Roman" w:cs="Times New Roman"/>
          <w:i/>
          <w:iCs/>
          <w:color w:val="222222"/>
          <w:sz w:val="24"/>
          <w:szCs w:val="24"/>
          <w:shd w:val="clear" w:color="auto" w:fill="FFFFFF"/>
        </w:rPr>
        <w:t>arXiv</w:t>
      </w:r>
      <w:proofErr w:type="spellEnd"/>
      <w:r w:rsidRPr="006241F6">
        <w:rPr>
          <w:rFonts w:ascii="Times New Roman" w:hAnsi="Times New Roman" w:cs="Times New Roman"/>
          <w:i/>
          <w:iCs/>
          <w:color w:val="222222"/>
          <w:sz w:val="24"/>
          <w:szCs w:val="24"/>
          <w:shd w:val="clear" w:color="auto" w:fill="FFFFFF"/>
        </w:rPr>
        <w:t xml:space="preserve"> preprint arXiv:1610.05392</w:t>
      </w:r>
      <w:r w:rsidRPr="006241F6">
        <w:rPr>
          <w:rFonts w:ascii="Times New Roman" w:hAnsi="Times New Roman" w:cs="Times New Roman"/>
          <w:color w:val="222222"/>
          <w:sz w:val="24"/>
          <w:szCs w:val="24"/>
          <w:shd w:val="clear" w:color="auto" w:fill="FFFFFF"/>
        </w:rPr>
        <w:t>.</w:t>
      </w:r>
    </w:p>
    <w:p w14:paraId="2760C756" w14:textId="248B9D33" w:rsidR="001C5019" w:rsidRPr="001C5019" w:rsidRDefault="001C5019" w:rsidP="00A3084E">
      <w:pPr>
        <w:rPr>
          <w:rFonts w:ascii="Times New Roman" w:hAnsi="Times New Roman" w:cs="Times New Roman"/>
          <w:color w:val="222222"/>
          <w:sz w:val="24"/>
          <w:szCs w:val="24"/>
          <w:shd w:val="clear" w:color="auto" w:fill="FFFFFF"/>
        </w:rPr>
      </w:pPr>
      <w:r w:rsidRPr="001C5019">
        <w:rPr>
          <w:rFonts w:ascii="Times New Roman" w:hAnsi="Times New Roman" w:cs="Times New Roman"/>
          <w:color w:val="222222"/>
          <w:sz w:val="24"/>
          <w:szCs w:val="24"/>
          <w:shd w:val="clear" w:color="auto" w:fill="FFFFFF"/>
        </w:rPr>
        <w:t>Perugu, B., Wadhwa, V., Kim, J., Cai, J., Shin, A., &amp; Gupta, A. (2023). Pragmatic approaches to interoperability–surmounting barriers to healthcare data and information across organizations and political boundaries. </w:t>
      </w:r>
      <w:r w:rsidRPr="001C5019">
        <w:rPr>
          <w:rFonts w:ascii="Times New Roman" w:hAnsi="Times New Roman" w:cs="Times New Roman"/>
          <w:i/>
          <w:iCs/>
          <w:color w:val="222222"/>
          <w:sz w:val="24"/>
          <w:szCs w:val="24"/>
          <w:shd w:val="clear" w:color="auto" w:fill="FFFFFF"/>
        </w:rPr>
        <w:t>Telehealth and Medicine Today</w:t>
      </w:r>
      <w:r w:rsidRPr="001C5019">
        <w:rPr>
          <w:rFonts w:ascii="Times New Roman" w:hAnsi="Times New Roman" w:cs="Times New Roman"/>
          <w:color w:val="222222"/>
          <w:sz w:val="24"/>
          <w:szCs w:val="24"/>
          <w:shd w:val="clear" w:color="auto" w:fill="FFFFFF"/>
        </w:rPr>
        <w:t>, </w:t>
      </w:r>
      <w:r w:rsidRPr="001C5019">
        <w:rPr>
          <w:rFonts w:ascii="Times New Roman" w:hAnsi="Times New Roman" w:cs="Times New Roman"/>
          <w:i/>
          <w:iCs/>
          <w:color w:val="222222"/>
          <w:sz w:val="24"/>
          <w:szCs w:val="24"/>
          <w:shd w:val="clear" w:color="auto" w:fill="FFFFFF"/>
        </w:rPr>
        <w:t>8</w:t>
      </w:r>
      <w:r w:rsidRPr="001C5019">
        <w:rPr>
          <w:rFonts w:ascii="Times New Roman" w:hAnsi="Times New Roman" w:cs="Times New Roman"/>
          <w:color w:val="222222"/>
          <w:sz w:val="24"/>
          <w:szCs w:val="24"/>
          <w:shd w:val="clear" w:color="auto" w:fill="FFFFFF"/>
        </w:rPr>
        <w:t>(4).</w:t>
      </w:r>
    </w:p>
    <w:p w14:paraId="2C809BDA" w14:textId="68013050" w:rsidR="000535E3" w:rsidRPr="006241F6" w:rsidRDefault="000535E3" w:rsidP="00A3084E">
      <w:pPr>
        <w:rPr>
          <w:rFonts w:ascii="Times New Roman" w:hAnsi="Times New Roman" w:cs="Times New Roman"/>
          <w:color w:val="222222"/>
          <w:sz w:val="24"/>
          <w:szCs w:val="24"/>
          <w:shd w:val="clear" w:color="auto" w:fill="FFFFFF"/>
        </w:rPr>
      </w:pPr>
      <w:r w:rsidRPr="00CB3C80">
        <w:rPr>
          <w:rFonts w:ascii="Times New Roman" w:hAnsi="Times New Roman" w:cs="Times New Roman"/>
          <w:color w:val="222222"/>
          <w:sz w:val="24"/>
          <w:szCs w:val="24"/>
          <w:highlight w:val="yellow"/>
          <w:shd w:val="clear" w:color="auto" w:fill="FFFFFF"/>
        </w:rPr>
        <w:t>Peterson, K</w:t>
      </w:r>
      <w:r w:rsidRPr="007A1D92">
        <w:rPr>
          <w:rFonts w:ascii="Times New Roman" w:hAnsi="Times New Roman" w:cs="Times New Roman"/>
          <w:color w:val="222222"/>
          <w:sz w:val="24"/>
          <w:szCs w:val="24"/>
          <w:shd w:val="clear" w:color="auto" w:fill="FFFFFF"/>
        </w:rPr>
        <w:t xml:space="preserve">., </w:t>
      </w:r>
      <w:proofErr w:type="spellStart"/>
      <w:r w:rsidRPr="007A1D92">
        <w:rPr>
          <w:rFonts w:ascii="Times New Roman" w:hAnsi="Times New Roman" w:cs="Times New Roman"/>
          <w:color w:val="222222"/>
          <w:sz w:val="24"/>
          <w:szCs w:val="24"/>
          <w:shd w:val="clear" w:color="auto" w:fill="FFFFFF"/>
        </w:rPr>
        <w:t>Rudovic</w:t>
      </w:r>
      <w:proofErr w:type="spellEnd"/>
      <w:r w:rsidRPr="007A1D92">
        <w:rPr>
          <w:rFonts w:ascii="Times New Roman" w:hAnsi="Times New Roman" w:cs="Times New Roman"/>
          <w:color w:val="222222"/>
          <w:sz w:val="24"/>
          <w:szCs w:val="24"/>
          <w:shd w:val="clear" w:color="auto" w:fill="FFFFFF"/>
        </w:rPr>
        <w:t xml:space="preserve">, O., Guerrero, R., &amp; Picard, R. W. (2017). </w:t>
      </w:r>
      <w:r w:rsidRPr="006241F6">
        <w:rPr>
          <w:rFonts w:ascii="Times New Roman" w:hAnsi="Times New Roman" w:cs="Times New Roman"/>
          <w:color w:val="222222"/>
          <w:sz w:val="24"/>
          <w:szCs w:val="24"/>
          <w:shd w:val="clear" w:color="auto" w:fill="FFFFFF"/>
        </w:rPr>
        <w:t>Personalized Gaussian processes for future prediction of Alzheimer's disease progression. </w:t>
      </w:r>
      <w:proofErr w:type="spellStart"/>
      <w:r w:rsidRPr="006241F6">
        <w:rPr>
          <w:rFonts w:ascii="Times New Roman" w:hAnsi="Times New Roman" w:cs="Times New Roman"/>
          <w:i/>
          <w:iCs/>
          <w:color w:val="222222"/>
          <w:sz w:val="24"/>
          <w:szCs w:val="24"/>
          <w:shd w:val="clear" w:color="auto" w:fill="FFFFFF"/>
        </w:rPr>
        <w:t>arXiv</w:t>
      </w:r>
      <w:proofErr w:type="spellEnd"/>
      <w:r w:rsidRPr="006241F6">
        <w:rPr>
          <w:rFonts w:ascii="Times New Roman" w:hAnsi="Times New Roman" w:cs="Times New Roman"/>
          <w:i/>
          <w:iCs/>
          <w:color w:val="222222"/>
          <w:sz w:val="24"/>
          <w:szCs w:val="24"/>
          <w:shd w:val="clear" w:color="auto" w:fill="FFFFFF"/>
        </w:rPr>
        <w:t xml:space="preserve"> preprint arXiv:1712.00181</w:t>
      </w:r>
      <w:r w:rsidRPr="006241F6">
        <w:rPr>
          <w:rFonts w:ascii="Times New Roman" w:hAnsi="Times New Roman" w:cs="Times New Roman"/>
          <w:color w:val="222222"/>
          <w:sz w:val="24"/>
          <w:szCs w:val="24"/>
          <w:shd w:val="clear" w:color="auto" w:fill="FFFFFF"/>
        </w:rPr>
        <w:t>.</w:t>
      </w:r>
    </w:p>
    <w:p w14:paraId="236FEAB6" w14:textId="2D767666" w:rsidR="000535E3" w:rsidRPr="006241F6" w:rsidRDefault="00B206F9" w:rsidP="00A3084E">
      <w:pPr>
        <w:rPr>
          <w:rFonts w:ascii="Times New Roman" w:hAnsi="Times New Roman" w:cs="Times New Roman"/>
          <w:color w:val="222222"/>
          <w:sz w:val="24"/>
          <w:szCs w:val="24"/>
          <w:shd w:val="clear" w:color="auto" w:fill="FFFFFF"/>
        </w:rPr>
      </w:pPr>
      <w:bookmarkStart w:id="16" w:name="_Hlk187443731"/>
      <w:proofErr w:type="spellStart"/>
      <w:r w:rsidRPr="006241F6">
        <w:rPr>
          <w:rFonts w:ascii="Times New Roman" w:hAnsi="Times New Roman" w:cs="Times New Roman"/>
          <w:color w:val="222222"/>
          <w:sz w:val="24"/>
          <w:szCs w:val="24"/>
          <w:shd w:val="clear" w:color="auto" w:fill="FFFFFF"/>
        </w:rPr>
        <w:t>Veličković</w:t>
      </w:r>
      <w:proofErr w:type="spellEnd"/>
      <w:r w:rsidRPr="006241F6">
        <w:rPr>
          <w:rFonts w:ascii="Times New Roman" w:hAnsi="Times New Roman" w:cs="Times New Roman"/>
          <w:color w:val="222222"/>
          <w:sz w:val="24"/>
          <w:szCs w:val="24"/>
          <w:shd w:val="clear" w:color="auto" w:fill="FFFFFF"/>
        </w:rPr>
        <w:t xml:space="preserve">, V. M., Spelman, T., Clark, M., Probst, S., Armstrong, D. G., &amp; </w:t>
      </w:r>
      <w:proofErr w:type="spellStart"/>
      <w:r w:rsidRPr="006241F6">
        <w:rPr>
          <w:rFonts w:ascii="Times New Roman" w:hAnsi="Times New Roman" w:cs="Times New Roman"/>
          <w:color w:val="222222"/>
          <w:sz w:val="24"/>
          <w:szCs w:val="24"/>
          <w:shd w:val="clear" w:color="auto" w:fill="FFFFFF"/>
        </w:rPr>
        <w:t>Steyerberg</w:t>
      </w:r>
      <w:proofErr w:type="spellEnd"/>
      <w:r w:rsidRPr="006241F6">
        <w:rPr>
          <w:rFonts w:ascii="Times New Roman" w:hAnsi="Times New Roman" w:cs="Times New Roman"/>
          <w:color w:val="222222"/>
          <w:sz w:val="24"/>
          <w:szCs w:val="24"/>
          <w:shd w:val="clear" w:color="auto" w:fill="FFFFFF"/>
        </w:rPr>
        <w:t>, E. (2023). Individualized risk prediction for improved chronic wound management. </w:t>
      </w:r>
      <w:r w:rsidRPr="006241F6">
        <w:rPr>
          <w:rFonts w:ascii="Times New Roman" w:hAnsi="Times New Roman" w:cs="Times New Roman"/>
          <w:i/>
          <w:iCs/>
          <w:color w:val="222222"/>
          <w:sz w:val="24"/>
          <w:szCs w:val="24"/>
          <w:shd w:val="clear" w:color="auto" w:fill="FFFFFF"/>
        </w:rPr>
        <w:t>Advances in wound care</w:t>
      </w:r>
      <w:r w:rsidRPr="006241F6">
        <w:rPr>
          <w:rFonts w:ascii="Times New Roman" w:hAnsi="Times New Roman" w:cs="Times New Roman"/>
          <w:color w:val="222222"/>
          <w:sz w:val="24"/>
          <w:szCs w:val="24"/>
          <w:shd w:val="clear" w:color="auto" w:fill="FFFFFF"/>
        </w:rPr>
        <w:t>, </w:t>
      </w:r>
      <w:r w:rsidRPr="006241F6">
        <w:rPr>
          <w:rFonts w:ascii="Times New Roman" w:hAnsi="Times New Roman" w:cs="Times New Roman"/>
          <w:i/>
          <w:iCs/>
          <w:color w:val="222222"/>
          <w:sz w:val="24"/>
          <w:szCs w:val="24"/>
          <w:shd w:val="clear" w:color="auto" w:fill="FFFFFF"/>
        </w:rPr>
        <w:t>12</w:t>
      </w:r>
      <w:r w:rsidRPr="006241F6">
        <w:rPr>
          <w:rFonts w:ascii="Times New Roman" w:hAnsi="Times New Roman" w:cs="Times New Roman"/>
          <w:color w:val="222222"/>
          <w:sz w:val="24"/>
          <w:szCs w:val="24"/>
          <w:shd w:val="clear" w:color="auto" w:fill="FFFFFF"/>
        </w:rPr>
        <w:t>(7), 387-398.</w:t>
      </w:r>
    </w:p>
    <w:bookmarkEnd w:id="16"/>
    <w:p w14:paraId="63AE7175" w14:textId="77777777" w:rsidR="00131E82" w:rsidRDefault="00131E82" w:rsidP="00131E82">
      <w:pPr>
        <w:rPr>
          <w:rFonts w:ascii="Times New Roman" w:hAnsi="Times New Roman" w:cs="Times New Roman"/>
          <w:color w:val="222222"/>
          <w:sz w:val="24"/>
          <w:szCs w:val="24"/>
          <w:shd w:val="clear" w:color="auto" w:fill="FFFFFF"/>
        </w:rPr>
      </w:pPr>
      <w:r w:rsidRPr="00CB3C80">
        <w:rPr>
          <w:rFonts w:ascii="Times New Roman" w:hAnsi="Times New Roman" w:cs="Times New Roman"/>
          <w:color w:val="222222"/>
          <w:sz w:val="24"/>
          <w:szCs w:val="24"/>
          <w:highlight w:val="yellow"/>
          <w:shd w:val="clear" w:color="auto" w:fill="FFFFFF"/>
        </w:rPr>
        <w:t>Weigelt, M. A.,</w:t>
      </w:r>
      <w:r w:rsidRPr="006241F6">
        <w:rPr>
          <w:rFonts w:ascii="Times New Roman" w:hAnsi="Times New Roman" w:cs="Times New Roman"/>
          <w:color w:val="222222"/>
          <w:sz w:val="24"/>
          <w:szCs w:val="24"/>
          <w:shd w:val="clear" w:color="auto" w:fill="FFFFFF"/>
        </w:rPr>
        <w:t xml:space="preserve"> Lev-Tov, H. A., Tomic-</w:t>
      </w:r>
      <w:proofErr w:type="spellStart"/>
      <w:r w:rsidRPr="006241F6">
        <w:rPr>
          <w:rFonts w:ascii="Times New Roman" w:hAnsi="Times New Roman" w:cs="Times New Roman"/>
          <w:color w:val="222222"/>
          <w:sz w:val="24"/>
          <w:szCs w:val="24"/>
          <w:shd w:val="clear" w:color="auto" w:fill="FFFFFF"/>
        </w:rPr>
        <w:t>Canic</w:t>
      </w:r>
      <w:proofErr w:type="spellEnd"/>
      <w:r w:rsidRPr="006241F6">
        <w:rPr>
          <w:rFonts w:ascii="Times New Roman" w:hAnsi="Times New Roman" w:cs="Times New Roman"/>
          <w:color w:val="222222"/>
          <w:sz w:val="24"/>
          <w:szCs w:val="24"/>
          <w:shd w:val="clear" w:color="auto" w:fill="FFFFFF"/>
        </w:rPr>
        <w:t xml:space="preserve">, M., Lee, W. D., Williams, R., </w:t>
      </w:r>
      <w:proofErr w:type="spellStart"/>
      <w:r w:rsidRPr="006241F6">
        <w:rPr>
          <w:rFonts w:ascii="Times New Roman" w:hAnsi="Times New Roman" w:cs="Times New Roman"/>
          <w:color w:val="222222"/>
          <w:sz w:val="24"/>
          <w:szCs w:val="24"/>
          <w:shd w:val="clear" w:color="auto" w:fill="FFFFFF"/>
        </w:rPr>
        <w:t>Strasfeld</w:t>
      </w:r>
      <w:proofErr w:type="spellEnd"/>
      <w:r w:rsidRPr="006241F6">
        <w:rPr>
          <w:rFonts w:ascii="Times New Roman" w:hAnsi="Times New Roman" w:cs="Times New Roman"/>
          <w:color w:val="222222"/>
          <w:sz w:val="24"/>
          <w:szCs w:val="24"/>
          <w:shd w:val="clear" w:color="auto" w:fill="FFFFFF"/>
        </w:rPr>
        <w:t>, D., ... &amp; Herman, I. M. (2022). Advanced wound diagnostics: toward transforming wound care into precision medicine. </w:t>
      </w:r>
      <w:r w:rsidRPr="006241F6">
        <w:rPr>
          <w:rFonts w:ascii="Times New Roman" w:hAnsi="Times New Roman" w:cs="Times New Roman"/>
          <w:i/>
          <w:iCs/>
          <w:color w:val="222222"/>
          <w:sz w:val="24"/>
          <w:szCs w:val="24"/>
          <w:shd w:val="clear" w:color="auto" w:fill="FFFFFF"/>
        </w:rPr>
        <w:t>Advances in Wound Care</w:t>
      </w:r>
      <w:r w:rsidRPr="006241F6">
        <w:rPr>
          <w:rFonts w:ascii="Times New Roman" w:hAnsi="Times New Roman" w:cs="Times New Roman"/>
          <w:color w:val="222222"/>
          <w:sz w:val="24"/>
          <w:szCs w:val="24"/>
          <w:shd w:val="clear" w:color="auto" w:fill="FFFFFF"/>
        </w:rPr>
        <w:t>, </w:t>
      </w:r>
      <w:r w:rsidRPr="006241F6">
        <w:rPr>
          <w:rFonts w:ascii="Times New Roman" w:hAnsi="Times New Roman" w:cs="Times New Roman"/>
          <w:i/>
          <w:iCs/>
          <w:color w:val="222222"/>
          <w:sz w:val="24"/>
          <w:szCs w:val="24"/>
          <w:shd w:val="clear" w:color="auto" w:fill="FFFFFF"/>
        </w:rPr>
        <w:t>11</w:t>
      </w:r>
      <w:r w:rsidRPr="006241F6">
        <w:rPr>
          <w:rFonts w:ascii="Times New Roman" w:hAnsi="Times New Roman" w:cs="Times New Roman"/>
          <w:color w:val="222222"/>
          <w:sz w:val="24"/>
          <w:szCs w:val="24"/>
          <w:shd w:val="clear" w:color="auto" w:fill="FFFFFF"/>
        </w:rPr>
        <w:t>(6), 330-359.</w:t>
      </w:r>
    </w:p>
    <w:p w14:paraId="1A5C909A" w14:textId="2AA87BB9" w:rsidR="00EF38AA" w:rsidRDefault="00EF38AA" w:rsidP="00131E82">
      <w:pPr>
        <w:rPr>
          <w:rFonts w:ascii="Times New Roman" w:hAnsi="Times New Roman" w:cs="Times New Roman"/>
          <w:color w:val="222222"/>
          <w:sz w:val="24"/>
          <w:szCs w:val="24"/>
          <w:shd w:val="clear" w:color="auto" w:fill="FFFFFF"/>
        </w:rPr>
      </w:pPr>
      <w:r w:rsidRPr="00EF38AA">
        <w:rPr>
          <w:rFonts w:ascii="Times New Roman" w:hAnsi="Times New Roman" w:cs="Times New Roman"/>
          <w:color w:val="222222"/>
          <w:sz w:val="24"/>
          <w:szCs w:val="24"/>
          <w:shd w:val="clear" w:color="auto" w:fill="FFFFFF"/>
        </w:rPr>
        <w:t>Wu, N., Green, B., Ben, X., &amp; O'Banion, S. (2020). Deep transformer models for time series forecasting: The influenza prevalence case. </w:t>
      </w:r>
      <w:proofErr w:type="spellStart"/>
      <w:r w:rsidRPr="00EF38AA">
        <w:rPr>
          <w:rFonts w:ascii="Times New Roman" w:hAnsi="Times New Roman" w:cs="Times New Roman"/>
          <w:i/>
          <w:iCs/>
          <w:color w:val="222222"/>
          <w:sz w:val="24"/>
          <w:szCs w:val="24"/>
          <w:shd w:val="clear" w:color="auto" w:fill="FFFFFF"/>
        </w:rPr>
        <w:t>arXiv</w:t>
      </w:r>
      <w:proofErr w:type="spellEnd"/>
      <w:r w:rsidRPr="00EF38AA">
        <w:rPr>
          <w:rFonts w:ascii="Times New Roman" w:hAnsi="Times New Roman" w:cs="Times New Roman"/>
          <w:i/>
          <w:iCs/>
          <w:color w:val="222222"/>
          <w:sz w:val="24"/>
          <w:szCs w:val="24"/>
          <w:shd w:val="clear" w:color="auto" w:fill="FFFFFF"/>
        </w:rPr>
        <w:t xml:space="preserve"> preprint arXiv:2001.08317</w:t>
      </w:r>
      <w:r w:rsidRPr="00EF38AA">
        <w:rPr>
          <w:rFonts w:ascii="Times New Roman" w:hAnsi="Times New Roman" w:cs="Times New Roman"/>
          <w:color w:val="222222"/>
          <w:sz w:val="24"/>
          <w:szCs w:val="24"/>
          <w:shd w:val="clear" w:color="auto" w:fill="FFFFFF"/>
        </w:rPr>
        <w:t>.</w:t>
      </w:r>
    </w:p>
    <w:p w14:paraId="182C7F9A" w14:textId="11DA66DA" w:rsidR="00EF38AA" w:rsidRDefault="00EF38AA" w:rsidP="00131E82">
      <w:pPr>
        <w:rPr>
          <w:rFonts w:ascii="Times New Roman" w:hAnsi="Times New Roman" w:cs="Times New Roman"/>
          <w:color w:val="222222"/>
          <w:sz w:val="24"/>
          <w:szCs w:val="24"/>
          <w:shd w:val="clear" w:color="auto" w:fill="FFFFFF"/>
        </w:rPr>
      </w:pPr>
      <w:r w:rsidRPr="00EF38AA">
        <w:rPr>
          <w:rFonts w:ascii="Times New Roman" w:hAnsi="Times New Roman" w:cs="Times New Roman"/>
          <w:color w:val="222222"/>
          <w:sz w:val="24"/>
          <w:szCs w:val="24"/>
          <w:shd w:val="clear" w:color="auto" w:fill="FFFFFF"/>
        </w:rPr>
        <w:t>Zeng, A., Chen, M., Zhang, L., &amp; Xu, Q. (2023, June). Are transformers effective for time series forecasting?. In </w:t>
      </w:r>
      <w:r w:rsidRPr="00EF38AA">
        <w:rPr>
          <w:rFonts w:ascii="Times New Roman" w:hAnsi="Times New Roman" w:cs="Times New Roman"/>
          <w:i/>
          <w:iCs/>
          <w:color w:val="222222"/>
          <w:sz w:val="24"/>
          <w:szCs w:val="24"/>
          <w:shd w:val="clear" w:color="auto" w:fill="FFFFFF"/>
        </w:rPr>
        <w:t>Proceedings of the AAAI conference on artificial intelligence</w:t>
      </w:r>
      <w:r w:rsidRPr="00EF38AA">
        <w:rPr>
          <w:rFonts w:ascii="Times New Roman" w:hAnsi="Times New Roman" w:cs="Times New Roman"/>
          <w:color w:val="222222"/>
          <w:sz w:val="24"/>
          <w:szCs w:val="24"/>
          <w:shd w:val="clear" w:color="auto" w:fill="FFFFFF"/>
        </w:rPr>
        <w:t> (Vol. 37, No. 9, pp. 11121-11128).</w:t>
      </w:r>
    </w:p>
    <w:p w14:paraId="43ABD769" w14:textId="77777777" w:rsidR="00EF38AA" w:rsidRPr="006241F6" w:rsidRDefault="00EF38AA" w:rsidP="00131E82">
      <w:pPr>
        <w:rPr>
          <w:rFonts w:ascii="Times New Roman" w:hAnsi="Times New Roman" w:cs="Times New Roman"/>
          <w:color w:val="222222"/>
          <w:sz w:val="24"/>
          <w:szCs w:val="24"/>
          <w:shd w:val="clear" w:color="auto" w:fill="FFFFFF"/>
        </w:rPr>
      </w:pPr>
    </w:p>
    <w:p w14:paraId="5671B80B" w14:textId="77777777" w:rsidR="00131E82" w:rsidRPr="006241F6" w:rsidRDefault="00131E82" w:rsidP="00A3084E">
      <w:pPr>
        <w:rPr>
          <w:rFonts w:ascii="Times New Roman" w:hAnsi="Times New Roman" w:cs="Times New Roman"/>
          <w:sz w:val="24"/>
          <w:szCs w:val="24"/>
        </w:rPr>
      </w:pPr>
    </w:p>
    <w:sectPr w:rsidR="00131E82" w:rsidRPr="006241F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urkayastha, Saptarshi" w:date="2024-12-10T16:06:00Z" w:initials="PS">
    <w:p w14:paraId="0156793F" w14:textId="70BACBCE" w:rsidR="00394494" w:rsidRDefault="00000000">
      <w:r>
        <w:annotationRef/>
      </w:r>
      <w:r>
        <w:fldChar w:fldCharType="begin"/>
      </w:r>
      <w:r>
        <w:instrText xml:space="preserve"> HYPERLINK "mailto:pumishra@iu.edu"</w:instrText>
      </w:r>
      <w:bookmarkStart w:id="1" w:name="_@_D9B56325B5FF499C9B5ACE15BB809099Z"/>
      <w:r>
        <w:fldChar w:fldCharType="separate"/>
      </w:r>
      <w:bookmarkEnd w:id="1"/>
      <w:r w:rsidRPr="7097E0B6">
        <w:rPr>
          <w:noProof/>
        </w:rPr>
        <w:t>@Mishra, Puja Darshana</w:t>
      </w:r>
      <w:r>
        <w:fldChar w:fldCharType="end"/>
      </w:r>
      <w:r w:rsidRPr="37D44F10">
        <w:t xml:space="preserve"> a one-sentence description of your definition of a chronic wound is required.</w:t>
      </w:r>
    </w:p>
  </w:comment>
  <w:comment w:id="3" w:author="Purkayastha, Saptarshi" w:date="2024-12-10T16:05:00Z" w:initials="PS">
    <w:p w14:paraId="14DDBA14" w14:textId="3106B780" w:rsidR="00394494" w:rsidRDefault="00000000">
      <w:r>
        <w:annotationRef/>
      </w:r>
      <w:r>
        <w:fldChar w:fldCharType="begin"/>
      </w:r>
      <w:r>
        <w:instrText xml:space="preserve"> HYPERLINK "mailto:pumishra@iu.edu"</w:instrText>
      </w:r>
      <w:bookmarkStart w:id="4" w:name="_@_D96DE5B3F3694AD2AC4E3C81C5D6015AZ"/>
      <w:r>
        <w:fldChar w:fldCharType="separate"/>
      </w:r>
      <w:bookmarkEnd w:id="4"/>
      <w:r w:rsidRPr="1BD075A5">
        <w:rPr>
          <w:noProof/>
        </w:rPr>
        <w:t>@Mishra, Puja Darshana</w:t>
      </w:r>
      <w:r>
        <w:fldChar w:fldCharType="end"/>
      </w:r>
      <w:r w:rsidRPr="2303771C">
        <w:t xml:space="preserve"> Nothing for this proposal, but it would be useful to have a diagram in your report's litt review chapter that shows the granularity of personalization, e.g., demographic (depth 1), clinical variables (depth 2), genetic mutations (depth 3), etc.</w:t>
      </w:r>
    </w:p>
  </w:comment>
  <w:comment w:id="5" w:author="Purkayastha, Saptarshi" w:date="2024-12-10T16:08:00Z" w:initials="PS">
    <w:p w14:paraId="4484A429" w14:textId="72B2B389" w:rsidR="00394494" w:rsidRDefault="00000000">
      <w:r>
        <w:annotationRef/>
      </w:r>
      <w:r>
        <w:fldChar w:fldCharType="begin"/>
      </w:r>
      <w:r>
        <w:instrText xml:space="preserve"> HYPERLINK "mailto:pumishra@iu.edu"</w:instrText>
      </w:r>
      <w:bookmarkStart w:id="6" w:name="_@_6136F5AC66A14F5187BA9C30AF74D5AAZ"/>
      <w:r>
        <w:fldChar w:fldCharType="separate"/>
      </w:r>
      <w:bookmarkEnd w:id="6"/>
      <w:r w:rsidRPr="4ABDBF56">
        <w:rPr>
          <w:noProof/>
        </w:rPr>
        <w:t>@Mishra, Puja Darshana</w:t>
      </w:r>
      <w:r>
        <w:fldChar w:fldCharType="end"/>
      </w:r>
      <w:r w:rsidRPr="35FF3F25">
        <w:t xml:space="preserve"> Not static - a better categorization will be: permanent, semi-permanent, and dynamic data.</w:t>
      </w:r>
    </w:p>
  </w:comment>
  <w:comment w:id="7" w:author="Purkayastha, Saptarshi" w:date="1900-01-01T00:00:00Z" w:initials="PS">
    <w:p w14:paraId="68B85AAC" w14:textId="6B4BB10C" w:rsidR="00394494" w:rsidRDefault="00000000">
      <w:r>
        <w:annotationRef/>
      </w:r>
      <w:r>
        <w:fldChar w:fldCharType="begin"/>
      </w:r>
      <w:r>
        <w:instrText xml:space="preserve"> HYPERLINK "mailto:pumishra@iu.edu"</w:instrText>
      </w:r>
      <w:bookmarkStart w:id="8" w:name="_@_21584296E17744B0B36A033646D9EAF0Z"/>
      <w:r>
        <w:fldChar w:fldCharType="separate"/>
      </w:r>
      <w:bookmarkEnd w:id="8"/>
      <w:r w:rsidRPr="5335286B">
        <w:rPr>
          <w:noProof/>
        </w:rPr>
        <w:t>@Mishra, Puja Darshana</w:t>
      </w:r>
      <w:r>
        <w:fldChar w:fldCharType="end"/>
      </w:r>
      <w:r w:rsidRPr="33BCF79C">
        <w:t xml:space="preserve"> please add justification to why a Transformer model is appropriate for time-series modeling. Add some references, not necessarily in woundcare, but other time-series problems.</w:t>
      </w:r>
    </w:p>
    <w:p w14:paraId="44E9EFCE" w14:textId="16BAAEFD" w:rsidR="00394494" w:rsidRDefault="00394494"/>
    <w:p w14:paraId="3B166164" w14:textId="5096F5D0" w:rsidR="00394494" w:rsidRDefault="00000000">
      <w:r w:rsidRPr="5E1DD938">
        <w:t>Recent research suggests that simpler temporal architectures like TCNs (Temporal Convolutional Networks) or GRUs often perform better than Transformers for medical time-series data of this scale</w:t>
      </w:r>
    </w:p>
  </w:comment>
  <w:comment w:id="9" w:author="Purkayastha, Saptarshi" w:date="2024-12-10T16:12:00Z" w:initials="PS">
    <w:p w14:paraId="4FEBDE4A" w14:textId="3CE9A3C0" w:rsidR="00394494" w:rsidRDefault="00000000">
      <w:r>
        <w:annotationRef/>
      </w:r>
      <w:r>
        <w:fldChar w:fldCharType="begin"/>
      </w:r>
      <w:r>
        <w:instrText xml:space="preserve"> HYPERLINK "mailto:pumishra@iu.edu"</w:instrText>
      </w:r>
      <w:bookmarkStart w:id="10" w:name="_@_6621B73F1BCA43538DE533373C702248Z"/>
      <w:r>
        <w:fldChar w:fldCharType="separate"/>
      </w:r>
      <w:bookmarkEnd w:id="10"/>
      <w:r w:rsidRPr="0D9CA434">
        <w:rPr>
          <w:noProof/>
        </w:rPr>
        <w:t>@Mishra, Puja Darshana</w:t>
      </w:r>
      <w:r>
        <w:fldChar w:fldCharType="end"/>
      </w:r>
      <w:r w:rsidRPr="7846770D">
        <w:t xml:space="preserve">  This is a strong assumption that wounds can be modeled with Gaussian processes. Nothing to address now, but good RQ to explore.</w:t>
      </w:r>
    </w:p>
  </w:comment>
  <w:comment w:id="11" w:author="Purkayastha, Saptarshi" w:date="2024-12-10T16:24:00Z" w:initials="PS">
    <w:p w14:paraId="1B4F30E8" w14:textId="4A9FEDC3" w:rsidR="00394494" w:rsidRDefault="00000000">
      <w:r>
        <w:annotationRef/>
      </w:r>
      <w:r>
        <w:fldChar w:fldCharType="begin"/>
      </w:r>
      <w:r>
        <w:instrText xml:space="preserve"> HYPERLINK "mailto:pumishra@iu.edu"</w:instrText>
      </w:r>
      <w:bookmarkStart w:id="12" w:name="_@_CCD0A391ABF64595AD23BDC0A8F14404Z"/>
      <w:r>
        <w:fldChar w:fldCharType="separate"/>
      </w:r>
      <w:bookmarkEnd w:id="12"/>
      <w:r w:rsidRPr="1552B8E7">
        <w:rPr>
          <w:noProof/>
        </w:rPr>
        <w:t>@Mishra, Puja Darshana</w:t>
      </w:r>
      <w:r>
        <w:fldChar w:fldCharType="end"/>
      </w:r>
      <w:r w:rsidRPr="0B732D07">
        <w:t xml:space="preserve"> The proposal should specify how epistemic and aleatoric uncertainty will be handled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56793F" w15:done="1"/>
  <w15:commentEx w15:paraId="14DDBA14" w15:done="0"/>
  <w15:commentEx w15:paraId="4484A429" w15:done="1"/>
  <w15:commentEx w15:paraId="3B166164" w15:done="1"/>
  <w15:commentEx w15:paraId="4FEBDE4A" w15:done="0"/>
  <w15:commentEx w15:paraId="1B4F30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FF78F" w16cex:dateUtc="2024-12-10T21:06:00Z"/>
  <w16cex:commentExtensible w16cex:durableId="30FF7290" w16cex:dateUtc="2024-12-10T21:05:00Z">
    <w16cex:extLst>
      <w16:ext w16:uri="{CE6994B0-6A32-4C9F-8C6B-6E91EDA988CE}">
        <cr:reactions xmlns:cr="http://schemas.microsoft.com/office/comments/2020/reactions">
          <cr:reaction reactionType="1">
            <cr:reactionInfo dateUtc="2024-12-12T04:19:35Z">
              <cr:user userId="2229a1142d4c589f" userProvider="Windows Live" userName="Puja Mishra"/>
            </cr:reactionInfo>
          </cr:reaction>
        </cr:reactions>
      </w16:ext>
    </w16cex:extLst>
  </w16cex:commentExtensible>
  <w16cex:commentExtensible w16cex:durableId="488A741D" w16cex:dateUtc="2024-12-10T21:08:00Z"/>
  <w16cex:commentExtensible w16cex:durableId="5124BC94" w16cex:dateUtc="2024-12-10T21:10:00Z"/>
  <w16cex:commentExtensible w16cex:durableId="2DB2F8AD" w16cex:dateUtc="2024-12-10T21:12:00Z">
    <w16cex:extLst>
      <w16:ext w16:uri="{CE6994B0-6A32-4C9F-8C6B-6E91EDA988CE}">
        <cr:reactions xmlns:cr="http://schemas.microsoft.com/office/comments/2020/reactions">
          <cr:reaction reactionType="1">
            <cr:reactionInfo dateUtc="2024-12-12T06:32:34Z">
              <cr:user userId="2229a1142d4c589f" userProvider="Windows Live" userName="Puja Mishra"/>
            </cr:reactionInfo>
          </cr:reaction>
        </cr:reactions>
      </w16:ext>
    </w16cex:extLst>
  </w16cex:commentExtensible>
  <w16cex:commentExtensible w16cex:durableId="13F9760A" w16cex:dateUtc="2024-12-10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56793F" w16cid:durableId="3CCFF78F"/>
  <w16cid:commentId w16cid:paraId="14DDBA14" w16cid:durableId="30FF7290"/>
  <w16cid:commentId w16cid:paraId="4484A429" w16cid:durableId="488A741D"/>
  <w16cid:commentId w16cid:paraId="3B166164" w16cid:durableId="5124BC94"/>
  <w16cid:commentId w16cid:paraId="4FEBDE4A" w16cid:durableId="2DB2F8AD"/>
  <w16cid:commentId w16cid:paraId="1B4F30E8" w16cid:durableId="13F976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5C38"/>
    <w:multiLevelType w:val="hybridMultilevel"/>
    <w:tmpl w:val="5DFE646C"/>
    <w:lvl w:ilvl="0" w:tplc="FB80084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76A4DF9"/>
    <w:multiLevelType w:val="hybridMultilevel"/>
    <w:tmpl w:val="2D00A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C92305E"/>
    <w:multiLevelType w:val="multilevel"/>
    <w:tmpl w:val="C450C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72B6F"/>
    <w:multiLevelType w:val="hybridMultilevel"/>
    <w:tmpl w:val="0360D4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0A73D11"/>
    <w:multiLevelType w:val="hybridMultilevel"/>
    <w:tmpl w:val="F706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B2899"/>
    <w:multiLevelType w:val="multilevel"/>
    <w:tmpl w:val="7684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524872">
    <w:abstractNumId w:val="4"/>
  </w:num>
  <w:num w:numId="2" w16cid:durableId="1660423447">
    <w:abstractNumId w:val="3"/>
  </w:num>
  <w:num w:numId="3" w16cid:durableId="1867597387">
    <w:abstractNumId w:val="2"/>
  </w:num>
  <w:num w:numId="4" w16cid:durableId="635139324">
    <w:abstractNumId w:val="1"/>
  </w:num>
  <w:num w:numId="5" w16cid:durableId="571357615">
    <w:abstractNumId w:val="5"/>
  </w:num>
  <w:num w:numId="6" w16cid:durableId="5784896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rkayastha, Saptarshi">
    <w15:presenceInfo w15:providerId="AD" w15:userId="S::saptpurk@iu.edu::c54c6d6c-0480-480f-b6ad-5a1db4976b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4E"/>
    <w:rsid w:val="00007E50"/>
    <w:rsid w:val="000535E3"/>
    <w:rsid w:val="00054475"/>
    <w:rsid w:val="0007448D"/>
    <w:rsid w:val="00092854"/>
    <w:rsid w:val="000A2FBB"/>
    <w:rsid w:val="000A6E5C"/>
    <w:rsid w:val="000B6673"/>
    <w:rsid w:val="000E3BE2"/>
    <w:rsid w:val="00116122"/>
    <w:rsid w:val="00131E82"/>
    <w:rsid w:val="00195316"/>
    <w:rsid w:val="001C2255"/>
    <w:rsid w:val="001C3EF6"/>
    <w:rsid w:val="001C46B6"/>
    <w:rsid w:val="001C5019"/>
    <w:rsid w:val="001E09E9"/>
    <w:rsid w:val="00222C06"/>
    <w:rsid w:val="002424B5"/>
    <w:rsid w:val="0025224B"/>
    <w:rsid w:val="002864CB"/>
    <w:rsid w:val="002A556D"/>
    <w:rsid w:val="002D5B3B"/>
    <w:rsid w:val="002E40CC"/>
    <w:rsid w:val="00303EF7"/>
    <w:rsid w:val="0036697E"/>
    <w:rsid w:val="00372BCD"/>
    <w:rsid w:val="00383239"/>
    <w:rsid w:val="00385A21"/>
    <w:rsid w:val="00394494"/>
    <w:rsid w:val="003D556C"/>
    <w:rsid w:val="003E3DB3"/>
    <w:rsid w:val="003F1564"/>
    <w:rsid w:val="00442B0D"/>
    <w:rsid w:val="0047190D"/>
    <w:rsid w:val="00491200"/>
    <w:rsid w:val="004A2ACA"/>
    <w:rsid w:val="004B3DA6"/>
    <w:rsid w:val="004D12F7"/>
    <w:rsid w:val="0050714C"/>
    <w:rsid w:val="00567D98"/>
    <w:rsid w:val="005D137A"/>
    <w:rsid w:val="005E7F1F"/>
    <w:rsid w:val="006241F6"/>
    <w:rsid w:val="006375A7"/>
    <w:rsid w:val="00673FA7"/>
    <w:rsid w:val="006829A7"/>
    <w:rsid w:val="00695338"/>
    <w:rsid w:val="006D7B27"/>
    <w:rsid w:val="007A1D92"/>
    <w:rsid w:val="007C0AE6"/>
    <w:rsid w:val="008307B9"/>
    <w:rsid w:val="0083090E"/>
    <w:rsid w:val="00835DE1"/>
    <w:rsid w:val="00854695"/>
    <w:rsid w:val="008B3B8E"/>
    <w:rsid w:val="008B6CFA"/>
    <w:rsid w:val="008C5C0D"/>
    <w:rsid w:val="008D6DF6"/>
    <w:rsid w:val="009130CA"/>
    <w:rsid w:val="00913144"/>
    <w:rsid w:val="0093536C"/>
    <w:rsid w:val="0097284D"/>
    <w:rsid w:val="009B3379"/>
    <w:rsid w:val="009D4E4F"/>
    <w:rsid w:val="00A1362C"/>
    <w:rsid w:val="00A3084E"/>
    <w:rsid w:val="00A40845"/>
    <w:rsid w:val="00A44319"/>
    <w:rsid w:val="00A86211"/>
    <w:rsid w:val="00AA0225"/>
    <w:rsid w:val="00AC05C9"/>
    <w:rsid w:val="00AC4729"/>
    <w:rsid w:val="00B206F9"/>
    <w:rsid w:val="00B379DF"/>
    <w:rsid w:val="00B45481"/>
    <w:rsid w:val="00B50149"/>
    <w:rsid w:val="00B968CC"/>
    <w:rsid w:val="00BD38DA"/>
    <w:rsid w:val="00BF7110"/>
    <w:rsid w:val="00C22208"/>
    <w:rsid w:val="00C32270"/>
    <w:rsid w:val="00C3555E"/>
    <w:rsid w:val="00C36FB0"/>
    <w:rsid w:val="00C45206"/>
    <w:rsid w:val="00C51262"/>
    <w:rsid w:val="00C82399"/>
    <w:rsid w:val="00C91CAA"/>
    <w:rsid w:val="00C93DAE"/>
    <w:rsid w:val="00CB3C80"/>
    <w:rsid w:val="00D053C0"/>
    <w:rsid w:val="00D266B5"/>
    <w:rsid w:val="00D86C9B"/>
    <w:rsid w:val="00DB26FF"/>
    <w:rsid w:val="00E229F1"/>
    <w:rsid w:val="00E320BD"/>
    <w:rsid w:val="00E72999"/>
    <w:rsid w:val="00E973DC"/>
    <w:rsid w:val="00EA7970"/>
    <w:rsid w:val="00EAB184"/>
    <w:rsid w:val="00EF38AA"/>
    <w:rsid w:val="00F02393"/>
    <w:rsid w:val="00F057F2"/>
    <w:rsid w:val="00F07358"/>
    <w:rsid w:val="00F25265"/>
    <w:rsid w:val="00F907BC"/>
    <w:rsid w:val="00FD0DB7"/>
    <w:rsid w:val="09700C96"/>
    <w:rsid w:val="0F370676"/>
    <w:rsid w:val="1CB5DCA7"/>
    <w:rsid w:val="1DB246ED"/>
    <w:rsid w:val="20DBD351"/>
    <w:rsid w:val="2136A7C1"/>
    <w:rsid w:val="2432879F"/>
    <w:rsid w:val="26B43E3B"/>
    <w:rsid w:val="2735797B"/>
    <w:rsid w:val="2E4318D7"/>
    <w:rsid w:val="30A76219"/>
    <w:rsid w:val="4367FBE7"/>
    <w:rsid w:val="498D91C9"/>
    <w:rsid w:val="4A0691B7"/>
    <w:rsid w:val="4D887B15"/>
    <w:rsid w:val="51557433"/>
    <w:rsid w:val="52E9CC06"/>
    <w:rsid w:val="5554A2E0"/>
    <w:rsid w:val="57DA4FBB"/>
    <w:rsid w:val="57FBF780"/>
    <w:rsid w:val="5B0ADD64"/>
    <w:rsid w:val="5DAFFFF6"/>
    <w:rsid w:val="5DB10CA3"/>
    <w:rsid w:val="5E521D88"/>
    <w:rsid w:val="5EFFE9DE"/>
    <w:rsid w:val="6084EAC6"/>
    <w:rsid w:val="62B5E19A"/>
    <w:rsid w:val="67C382E7"/>
    <w:rsid w:val="71BD9BBE"/>
    <w:rsid w:val="731D57E2"/>
    <w:rsid w:val="73AD90D6"/>
    <w:rsid w:val="7A948031"/>
    <w:rsid w:val="7BC941EC"/>
    <w:rsid w:val="7C3926CC"/>
    <w:rsid w:val="7C8EA8AE"/>
    <w:rsid w:val="7D99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DF73"/>
  <w15:chartTrackingRefBased/>
  <w15:docId w15:val="{5F060F9F-F8BB-4A39-8E64-FE4F1789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84E"/>
    <w:rPr>
      <w:rFonts w:eastAsiaTheme="majorEastAsia" w:cstheme="majorBidi"/>
      <w:color w:val="272727" w:themeColor="text1" w:themeTint="D8"/>
    </w:rPr>
  </w:style>
  <w:style w:type="paragraph" w:styleId="Title">
    <w:name w:val="Title"/>
    <w:basedOn w:val="Normal"/>
    <w:next w:val="Normal"/>
    <w:link w:val="TitleChar"/>
    <w:uiPriority w:val="10"/>
    <w:qFormat/>
    <w:rsid w:val="00A30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84E"/>
    <w:pPr>
      <w:spacing w:before="160"/>
      <w:jc w:val="center"/>
    </w:pPr>
    <w:rPr>
      <w:i/>
      <w:iCs/>
      <w:color w:val="404040" w:themeColor="text1" w:themeTint="BF"/>
    </w:rPr>
  </w:style>
  <w:style w:type="character" w:customStyle="1" w:styleId="QuoteChar">
    <w:name w:val="Quote Char"/>
    <w:basedOn w:val="DefaultParagraphFont"/>
    <w:link w:val="Quote"/>
    <w:uiPriority w:val="29"/>
    <w:rsid w:val="00A3084E"/>
    <w:rPr>
      <w:i/>
      <w:iCs/>
      <w:color w:val="404040" w:themeColor="text1" w:themeTint="BF"/>
    </w:rPr>
  </w:style>
  <w:style w:type="paragraph" w:styleId="ListParagraph">
    <w:name w:val="List Paragraph"/>
    <w:basedOn w:val="Normal"/>
    <w:uiPriority w:val="34"/>
    <w:qFormat/>
    <w:rsid w:val="00A3084E"/>
    <w:pPr>
      <w:ind w:left="720"/>
      <w:contextualSpacing/>
    </w:pPr>
  </w:style>
  <w:style w:type="character" w:styleId="IntenseEmphasis">
    <w:name w:val="Intense Emphasis"/>
    <w:basedOn w:val="DefaultParagraphFont"/>
    <w:uiPriority w:val="21"/>
    <w:qFormat/>
    <w:rsid w:val="00A3084E"/>
    <w:rPr>
      <w:i/>
      <w:iCs/>
      <w:color w:val="0F4761" w:themeColor="accent1" w:themeShade="BF"/>
    </w:rPr>
  </w:style>
  <w:style w:type="paragraph" w:styleId="IntenseQuote">
    <w:name w:val="Intense Quote"/>
    <w:basedOn w:val="Normal"/>
    <w:next w:val="Normal"/>
    <w:link w:val="IntenseQuoteChar"/>
    <w:uiPriority w:val="30"/>
    <w:qFormat/>
    <w:rsid w:val="00A30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84E"/>
    <w:rPr>
      <w:i/>
      <w:iCs/>
      <w:color w:val="0F4761" w:themeColor="accent1" w:themeShade="BF"/>
    </w:rPr>
  </w:style>
  <w:style w:type="character" w:styleId="IntenseReference">
    <w:name w:val="Intense Reference"/>
    <w:basedOn w:val="DefaultParagraphFont"/>
    <w:uiPriority w:val="32"/>
    <w:qFormat/>
    <w:rsid w:val="00A3084E"/>
    <w:rPr>
      <w:b/>
      <w:bCs/>
      <w:smallCaps/>
      <w:color w:val="0F4761" w:themeColor="accent1" w:themeShade="BF"/>
      <w:spacing w:val="5"/>
    </w:rPr>
  </w:style>
  <w:style w:type="paragraph" w:styleId="NormalWeb">
    <w:name w:val="Normal (Web)"/>
    <w:basedOn w:val="Normal"/>
    <w:uiPriority w:val="99"/>
    <w:unhideWhenUsed/>
    <w:rsid w:val="00A136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362C"/>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7A1D92"/>
    <w:rPr>
      <w:color w:val="467886" w:themeColor="hyperlink"/>
      <w:u w:val="single"/>
    </w:rPr>
  </w:style>
  <w:style w:type="character" w:styleId="UnresolvedMention">
    <w:name w:val="Unresolved Mention"/>
    <w:basedOn w:val="DefaultParagraphFont"/>
    <w:uiPriority w:val="99"/>
    <w:semiHidden/>
    <w:unhideWhenUsed/>
    <w:rsid w:val="007A1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38587">
      <w:bodyDiv w:val="1"/>
      <w:marLeft w:val="0"/>
      <w:marRight w:val="0"/>
      <w:marTop w:val="0"/>
      <w:marBottom w:val="0"/>
      <w:divBdr>
        <w:top w:val="none" w:sz="0" w:space="0" w:color="auto"/>
        <w:left w:val="none" w:sz="0" w:space="0" w:color="auto"/>
        <w:bottom w:val="none" w:sz="0" w:space="0" w:color="auto"/>
        <w:right w:val="none" w:sz="0" w:space="0" w:color="auto"/>
      </w:divBdr>
    </w:div>
    <w:div w:id="396588953">
      <w:bodyDiv w:val="1"/>
      <w:marLeft w:val="0"/>
      <w:marRight w:val="0"/>
      <w:marTop w:val="0"/>
      <w:marBottom w:val="0"/>
      <w:divBdr>
        <w:top w:val="none" w:sz="0" w:space="0" w:color="auto"/>
        <w:left w:val="none" w:sz="0" w:space="0" w:color="auto"/>
        <w:bottom w:val="none" w:sz="0" w:space="0" w:color="auto"/>
        <w:right w:val="none" w:sz="0" w:space="0" w:color="auto"/>
      </w:divBdr>
    </w:div>
    <w:div w:id="579482946">
      <w:bodyDiv w:val="1"/>
      <w:marLeft w:val="0"/>
      <w:marRight w:val="0"/>
      <w:marTop w:val="0"/>
      <w:marBottom w:val="0"/>
      <w:divBdr>
        <w:top w:val="none" w:sz="0" w:space="0" w:color="auto"/>
        <w:left w:val="none" w:sz="0" w:space="0" w:color="auto"/>
        <w:bottom w:val="none" w:sz="0" w:space="0" w:color="auto"/>
        <w:right w:val="none" w:sz="0" w:space="0" w:color="auto"/>
      </w:divBdr>
    </w:div>
    <w:div w:id="1136996553">
      <w:bodyDiv w:val="1"/>
      <w:marLeft w:val="0"/>
      <w:marRight w:val="0"/>
      <w:marTop w:val="0"/>
      <w:marBottom w:val="0"/>
      <w:divBdr>
        <w:top w:val="none" w:sz="0" w:space="0" w:color="auto"/>
        <w:left w:val="none" w:sz="0" w:space="0" w:color="auto"/>
        <w:bottom w:val="none" w:sz="0" w:space="0" w:color="auto"/>
        <w:right w:val="none" w:sz="0" w:space="0" w:color="auto"/>
      </w:divBdr>
    </w:div>
    <w:div w:id="14533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linicalkey-com.proxy.ulib.uits.iu.edu/" TargetMode="Externa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FB15EA95-F5DD-4371-B5B7-870831A57287}">
    <t:Anchor>
      <t:Comment id="1020262287"/>
    </t:Anchor>
    <t:History>
      <t:Event id="{8B6062F8-38C9-4C5C-884F-DDAB919037CE}" time="2024-12-10T21:06:33.909Z">
        <t:Attribution userId="S::saptpurk@iu.edu::c54c6d6c-0480-480f-b6ad-5a1db4976b8b" userProvider="AD" userName="Purkayastha, Saptarshi"/>
        <t:Anchor>
          <t:Comment id="1020262287"/>
        </t:Anchor>
        <t:Create/>
      </t:Event>
      <t:Event id="{6325867E-C026-4C57-B852-86C9042A60A4}" time="2024-12-10T21:06:33.909Z">
        <t:Attribution userId="S::saptpurk@iu.edu::c54c6d6c-0480-480f-b6ad-5a1db4976b8b" userProvider="AD" userName="Purkayastha, Saptarshi"/>
        <t:Anchor>
          <t:Comment id="1020262287"/>
        </t:Anchor>
        <t:Assign userId="S::pumishra@iu.edu::391c16cd-28d9-495c-ab25-4705c333081a" userProvider="AD" userName="Mishra, Puja Darshana"/>
      </t:Event>
      <t:Event id="{8B25AE00-91E3-4E21-9CBA-16DD9DE9C041}" time="2024-12-10T21:06:33.909Z">
        <t:Attribution userId="S::saptpurk@iu.edu::c54c6d6c-0480-480f-b6ad-5a1db4976b8b" userProvider="AD" userName="Purkayastha, Saptarshi"/>
        <t:Anchor>
          <t:Comment id="1020262287"/>
        </t:Anchor>
        <t:SetTitle title="@Mishra, Puja Darshana a one-sentence description of your definition of a chronic wound is required."/>
      </t:Event>
      <t:Event id="{4E7D8C9D-F24F-48E2-9E7E-931AD81F887C}" time="2024-12-12T04:16:28.673Z">
        <t:Attribution userId="2229a1142d4c589f" userProvider="Windows Live" userName="Puja Mishra"/>
        <t:Progress percentComplete="100"/>
      </t:Event>
    </t:History>
  </t:Task>
  <t:Task id="{FC951A7D-2664-403A-802E-EF22DAD45D8D}">
    <t:Anchor>
      <t:Comment id="1217033245"/>
    </t:Anchor>
    <t:History>
      <t:Event id="{77120BAC-1786-4F78-951B-EADF5366B24D}" time="2024-12-10T21:08:56.449Z">
        <t:Attribution userId="S::saptpurk@iu.edu::c54c6d6c-0480-480f-b6ad-5a1db4976b8b" userProvider="AD" userName="Purkayastha, Saptarshi"/>
        <t:Anchor>
          <t:Comment id="1217033245"/>
        </t:Anchor>
        <t:Create/>
      </t:Event>
      <t:Event id="{6C23AC37-F1A5-402E-8E68-EF13556B626F}" time="2024-12-10T21:08:56.449Z">
        <t:Attribution userId="S::saptpurk@iu.edu::c54c6d6c-0480-480f-b6ad-5a1db4976b8b" userProvider="AD" userName="Purkayastha, Saptarshi"/>
        <t:Anchor>
          <t:Comment id="1217033245"/>
        </t:Anchor>
        <t:Assign userId="S::pumishra@iu.edu::391c16cd-28d9-495c-ab25-4705c333081a" userProvider="AD" userName="Mishra, Puja Darshana"/>
      </t:Event>
      <t:Event id="{ADB851F3-1914-4A50-869A-EA2FAF70EC2F}" time="2024-12-10T21:08:56.449Z">
        <t:Attribution userId="S::saptpurk@iu.edu::c54c6d6c-0480-480f-b6ad-5a1db4976b8b" userProvider="AD" userName="Purkayastha, Saptarshi"/>
        <t:Anchor>
          <t:Comment id="1217033245"/>
        </t:Anchor>
        <t:SetTitle title="@Mishra, Puja Darshana Not static - a better categorization will be: permanent, semi-permanent, and dynamic data."/>
      </t:Event>
      <t:Event id="{7417435E-4543-4C03-AAFC-12C09FF1E4CF}" time="2024-12-12T04:25:38.833Z">
        <t:Attribution userId="2229a1142d4c589f" userProvider="Windows Live" userName="Puja Mishra"/>
        <t:Progress percentComplete="100"/>
      </t:Event>
    </t:History>
  </t:Task>
  <t:Task id="{459381A2-331C-47AF-B6E9-1323F5FC530A}">
    <t:Anchor>
      <t:Comment id="1361362068"/>
    </t:Anchor>
    <t:History>
      <t:Event id="{64879656-EE33-47EA-A0A4-6D7C8207BD7A}" time="2024-12-10T21:10:11.281Z">
        <t:Attribution userId="S::saptpurk@iu.edu::c54c6d6c-0480-480f-b6ad-5a1db4976b8b" userProvider="AD" userName="Purkayastha, Saptarshi"/>
        <t:Anchor>
          <t:Comment id="1361362068"/>
        </t:Anchor>
        <t:Create/>
      </t:Event>
      <t:Event id="{E63E1D49-C100-468E-B0B4-EA2D6F909DA2}" time="2024-12-10T21:10:11.281Z">
        <t:Attribution userId="S::saptpurk@iu.edu::c54c6d6c-0480-480f-b6ad-5a1db4976b8b" userProvider="AD" userName="Purkayastha, Saptarshi"/>
        <t:Anchor>
          <t:Comment id="1361362068"/>
        </t:Anchor>
        <t:Assign userId="S::pumishra@iu.edu::391c16cd-28d9-495c-ab25-4705c333081a" userProvider="AD" userName="Mishra, Puja Darshana"/>
      </t:Event>
      <t:Event id="{3B2558BF-6971-471B-871E-12D68F6152B6}" time="2024-12-10T21:10:11.281Z">
        <t:Attribution userId="S::saptpurk@iu.edu::c54c6d6c-0480-480f-b6ad-5a1db4976b8b" userProvider="AD" userName="Purkayastha, Saptarshi"/>
        <t:Anchor>
          <t:Comment id="1361362068"/>
        </t:Anchor>
        <t:SetTitle title="@Mishra, Puja Darshana please add justification to why a Transformer model is appropriate for time-series modeling. Add some references, not necessarily in woundcare, but other time-series problems"/>
      </t:Event>
      <t:Event id="{82F40363-71DB-4770-B01D-DEE6EFBFF1EE}" time="2024-12-12T05:30:15.704Z">
        <t:Attribution userId="2229a1142d4c589f" userProvider="Windows Live" userName="Puja Mishra"/>
        <t:Progress percentComplete="100"/>
      </t:Event>
    </t:History>
  </t:Task>
  <t:Task id="{B6029D4D-B63B-44B2-AAA2-EF7826CE4101}">
    <t:Anchor>
      <t:Comment id="335115786"/>
    </t:Anchor>
    <t:History>
      <t:Event id="{D10D570A-E103-4793-BBC6-307714AB174B}" time="2024-12-10T21:24:55.752Z">
        <t:Attribution userId="S::saptpurk@iu.edu::c54c6d6c-0480-480f-b6ad-5a1db4976b8b" userProvider="AD" userName="Purkayastha, Saptarshi"/>
        <t:Anchor>
          <t:Comment id="335115786"/>
        </t:Anchor>
        <t:Create/>
      </t:Event>
      <t:Event id="{168E1963-DCF0-4C28-8F1A-BFFC13876334}" time="2024-12-10T21:24:55.752Z">
        <t:Attribution userId="S::saptpurk@iu.edu::c54c6d6c-0480-480f-b6ad-5a1db4976b8b" userProvider="AD" userName="Purkayastha, Saptarshi"/>
        <t:Anchor>
          <t:Comment id="335115786"/>
        </t:Anchor>
        <t:Assign userId="S::pumishra@iu.edu::391c16cd-28d9-495c-ab25-4705c333081a" userProvider="AD" userName="Mishra, Puja Darshana"/>
      </t:Event>
      <t:Event id="{700BBD84-E583-42EB-A4B2-7D99C32F6559}" time="2024-12-10T21:24:55.752Z">
        <t:Attribution userId="S::saptpurk@iu.edu::c54c6d6c-0480-480f-b6ad-5a1db4976b8b" userProvider="AD" userName="Purkayastha, Saptarshi"/>
        <t:Anchor>
          <t:Comment id="335115786"/>
        </t:Anchor>
        <t:SetTitle title="@Mishra, Puja Darshana The proposal should specify how epistemic and aleatoric uncertainty will be handled separately"/>
      </t:Event>
      <t:Event id="{E8101D6F-CEC2-46ED-834F-38E454DE0A58}" time="2024-12-12T06:13:09.546Z">
        <t:Attribution userId="2229a1142d4c589f" userProvider="Windows Live" userName="Puja Mishr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b2a961-7ab1-4860-970e-bf3f9f4d68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6FDA5040CF94E8220D33A1B3363B8" ma:contentTypeVersion="11" ma:contentTypeDescription="Create a new document." ma:contentTypeScope="" ma:versionID="1466759464be14517eba1c797dbd0b98">
  <xsd:schema xmlns:xsd="http://www.w3.org/2001/XMLSchema" xmlns:xs="http://www.w3.org/2001/XMLSchema" xmlns:p="http://schemas.microsoft.com/office/2006/metadata/properties" xmlns:ns3="f7b2a961-7ab1-4860-970e-bf3f9f4d6839" targetNamespace="http://schemas.microsoft.com/office/2006/metadata/properties" ma:root="true" ma:fieldsID="27509c59b60120d8a617808d8e037135" ns3:_="">
    <xsd:import namespace="f7b2a961-7ab1-4860-970e-bf3f9f4d683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2a961-7ab1-4860-970e-bf3f9f4d683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B8C639-6E48-41A4-8EEC-E5D2644D868D}">
  <ds:schemaRefs>
    <ds:schemaRef ds:uri="http://schemas.microsoft.com/sharepoint/v3/contenttype/forms"/>
  </ds:schemaRefs>
</ds:datastoreItem>
</file>

<file path=customXml/itemProps2.xml><?xml version="1.0" encoding="utf-8"?>
<ds:datastoreItem xmlns:ds="http://schemas.openxmlformats.org/officeDocument/2006/customXml" ds:itemID="{D92F1804-75CD-4E2E-A544-568F64D0731F}">
  <ds:schemaRefs>
    <ds:schemaRef ds:uri="http://schemas.microsoft.com/office/2006/metadata/properties"/>
    <ds:schemaRef ds:uri="http://schemas.microsoft.com/office/infopath/2007/PartnerControls"/>
    <ds:schemaRef ds:uri="f7b2a961-7ab1-4860-970e-bf3f9f4d6839"/>
  </ds:schemaRefs>
</ds:datastoreItem>
</file>

<file path=customXml/itemProps3.xml><?xml version="1.0" encoding="utf-8"?>
<ds:datastoreItem xmlns:ds="http://schemas.openxmlformats.org/officeDocument/2006/customXml" ds:itemID="{279E7F0E-C748-4824-B00D-797412972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2a961-7ab1-4860-970e-bf3f9f4d6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7</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Puja Darshana</dc:creator>
  <cp:keywords/>
  <dc:description/>
  <cp:lastModifiedBy>Mishra, Puja Darshana</cp:lastModifiedBy>
  <cp:revision>62</cp:revision>
  <dcterms:created xsi:type="dcterms:W3CDTF">2024-12-08T07:05:00Z</dcterms:created>
  <dcterms:modified xsi:type="dcterms:W3CDTF">2025-01-10T19:01:00Z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0x010100E2A6FDA5040CF94E8220D33A1B3363B8</vt:lpwstr>
  </property>
  <property fmtid="{D5CDD505-2E9C-101B-9397-08002B2CF9AE}" pid="3" name="MSIP_Label_414b3c7e-3bfa-45f1-b28d-09d7fca8a9b7_Enabled">
    <vt:lpwstr>True</vt:lpwstr>
  </property>
  <property fmtid="{D5CDD505-2E9C-101B-9397-08002B2CF9AE}" pid="4" name="MSIP_Label_414b3c7e-3bfa-45f1-b28d-09d7fca8a9b7_SiteId">
    <vt:lpwstr>1113be34-aed1-4d00-ab4b-cdd02510be91</vt:lpwstr>
  </property>
  <property fmtid="{D5CDD505-2E9C-101B-9397-08002B2CF9AE}" pid="5" name="MSIP_Label_414b3c7e-3bfa-45f1-b28d-09d7fca8a9b7_SetDate">
    <vt:lpwstr>2024-12-08T09:19:52Z</vt:lpwstr>
  </property>
  <property fmtid="{D5CDD505-2E9C-101B-9397-08002B2CF9AE}" pid="6" name="MSIP_Label_414b3c7e-3bfa-45f1-b28d-09d7fca8a9b7_Name">
    <vt:lpwstr>University Internal</vt:lpwstr>
  </property>
  <property fmtid="{D5CDD505-2E9C-101B-9397-08002B2CF9AE}" pid="7" name="MSIP_Label_414b3c7e-3bfa-45f1-b28d-09d7fca8a9b7_ActionId">
    <vt:lpwstr>74494cf3-c949-4933-9c8f-ee4a285707e8</vt:lpwstr>
  </property>
  <property fmtid="{D5CDD505-2E9C-101B-9397-08002B2CF9AE}" pid="8" name="MSIP_Label_414b3c7e-3bfa-45f1-b28d-09d7fca8a9b7_Removed">
    <vt:lpwstr>False</vt:lpwstr>
  </property>
  <property fmtid="{D5CDD505-2E9C-101B-9397-08002B2CF9AE}" pid="9" name="MSIP_Label_414b3c7e-3bfa-45f1-b28d-09d7fca8a9b7_Extended_MSFT_Method">
    <vt:lpwstr>Standard</vt:lpwstr>
  </property>
  <property fmtid="{D5CDD505-2E9C-101B-9397-08002B2CF9AE}" pid="10" name="Sensitivity">
    <vt:lpwstr>University Internal</vt:lpwstr>
  </property>
</Properties>
</file>